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D1FA0C" w14:textId="3A38CAB6" w:rsidR="002E5A26" w:rsidRPr="002E5A26" w:rsidDel="002E5A26" w:rsidRDefault="00677B7E" w:rsidP="002E5A26">
      <w:pPr>
        <w:pStyle w:val="Heading1"/>
        <w:jc w:val="center"/>
        <w:rPr>
          <w:del w:id="0" w:author="PHÙNG QUỐC TUẤN" w:date="2025-02-20T00:48:00Z" w16du:dateUtc="2025-02-19T17:48:00Z"/>
          <w:rFonts w:ascii="Times New Roman" w:eastAsia="Times New Roman" w:hAnsi="Times New Roman" w:cs="Times New Roman"/>
          <w:b/>
          <w:bCs/>
          <w:color w:val="auto"/>
          <w:kern w:val="0"/>
          <w14:ligatures w14:val="none"/>
          <w:rPrChange w:id="1" w:author="PHÙNG QUỐC TUẤN" w:date="2025-02-20T00:48:00Z" w16du:dateUtc="2025-02-19T17:48:00Z">
            <w:rPr>
              <w:del w:id="2" w:author="PHÙNG QUỐC TUẤN" w:date="2025-02-20T00:48:00Z" w16du:dateUtc="2025-02-19T17:48:00Z"/>
              <w:rFonts w:ascii="Times New Roman" w:eastAsia="Times New Roman" w:hAnsi="Times New Roman" w:cs="Times New Roman"/>
              <w:b/>
              <w:bCs/>
              <w:color w:val="auto"/>
              <w:kern w:val="0"/>
              <w:sz w:val="36"/>
              <w:szCs w:val="36"/>
              <w14:ligatures w14:val="none"/>
            </w:rPr>
          </w:rPrChange>
        </w:rPr>
      </w:pPr>
      <w:r w:rsidRPr="00677B7E">
        <w:rPr>
          <w:rFonts w:ascii="Times New Roman" w:eastAsia="Times New Roman" w:hAnsi="Times New Roman" w:cs="Times New Roman"/>
          <w:b/>
          <w:bCs/>
          <w:color w:val="auto"/>
          <w:kern w:val="0"/>
          <w14:ligatures w14:val="none"/>
        </w:rPr>
        <w:t>PRACTICE #02</w:t>
      </w:r>
    </w:p>
    <w:p w14:paraId="105609A7" w14:textId="75F42347" w:rsidR="002E5A26" w:rsidRPr="00A57F51" w:rsidRDefault="002E5A26" w:rsidP="00A57F51">
      <w:pPr>
        <w:pStyle w:val="Heading2"/>
        <w:rPr>
          <w:ins w:id="3" w:author="PHÙNG QUỐC TUẤN" w:date="2025-02-20T00:47:00Z" w16du:dateUtc="2025-02-19T17:47:00Z"/>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1. Introduction</w:t>
      </w:r>
    </w:p>
    <w:p w14:paraId="33E389CF" w14:textId="45A970B8" w:rsidR="002678D3" w:rsidRDefault="002678D3" w:rsidP="00770C85">
      <w:pPr>
        <w:spacing w:before="100" w:beforeAutospacing="1" w:after="100" w:afterAutospacing="1" w:line="240" w:lineRule="auto"/>
        <w:jc w:val="both"/>
        <w:rPr>
          <w:rFonts w:ascii="Times New Roman" w:eastAsia="Times New Roman" w:hAnsi="Times New Roman" w:cs="Times New Roman"/>
          <w:kern w:val="0"/>
          <w14:ligatures w14:val="none"/>
        </w:rPr>
      </w:pPr>
      <w:r w:rsidRPr="002678D3">
        <w:rPr>
          <w:rFonts w:ascii="Times New Roman" w:eastAsia="Times New Roman" w:hAnsi="Times New Roman" w:cs="Times New Roman"/>
          <w:kern w:val="0"/>
          <w14:ligatures w14:val="none"/>
        </w:rPr>
        <w:t>This paper details the implementation of data visualization functions using Python and Matplotlib. Functions include reading files, visualizing data, plotting defaults, plotting median hist, plotting top5 median, plotting three bars, plotting scatterplots, grouping histograms, pie charts, displaying histograms, and saving histograms. The goal is to demonstrate how to use Matplotlib to visualize data for easy analysis.</w:t>
      </w:r>
    </w:p>
    <w:p w14:paraId="0F5689CA" w14:textId="7C9D26B9" w:rsidR="009F4F24" w:rsidRPr="009F4F24" w:rsidRDefault="009F4F24" w:rsidP="00A57F51">
      <w:pPr>
        <w:pStyle w:val="Heading2"/>
        <w:rPr>
          <w:rFonts w:ascii="Times New Roman" w:eastAsia="Times New Roman" w:hAnsi="Times New Roman" w:cs="Times New Roman"/>
          <w:b/>
          <w:bCs/>
          <w:kern w:val="0"/>
          <w:sz w:val="36"/>
          <w:szCs w:val="36"/>
          <w14:ligatures w14:val="none"/>
        </w:rPr>
      </w:pPr>
      <w:r w:rsidRPr="009F4F24">
        <w:rPr>
          <w:rFonts w:ascii="Times New Roman" w:eastAsia="Times New Roman" w:hAnsi="Times New Roman" w:cs="Times New Roman"/>
          <w:b/>
          <w:bCs/>
          <w:kern w:val="0"/>
          <w:sz w:val="36"/>
          <w:szCs w:val="36"/>
          <w14:ligatures w14:val="none"/>
        </w:rPr>
        <w:t>2. Implemented Functions</w:t>
      </w:r>
    </w:p>
    <w:p w14:paraId="05F0B34C" w14:textId="3B2A94C1" w:rsidR="009F4F24" w:rsidRPr="009F4F24" w:rsidRDefault="009F4F24" w:rsidP="00770C85">
      <w:pPr>
        <w:spacing w:before="100" w:beforeAutospacing="1" w:after="100" w:afterAutospacing="1" w:line="240" w:lineRule="auto"/>
        <w:jc w:val="both"/>
        <w:rPr>
          <w:rFonts w:ascii="Times New Roman" w:eastAsia="Times New Roman" w:hAnsi="Times New Roman" w:cs="Times New Roman"/>
          <w:kern w:val="0"/>
          <w14:ligatures w14:val="none"/>
        </w:rPr>
      </w:pPr>
      <w:r w:rsidRPr="009F4F24">
        <w:rPr>
          <w:rFonts w:ascii="Times New Roman" w:eastAsia="Times New Roman" w:hAnsi="Times New Roman" w:cs="Times New Roman"/>
          <w:kern w:val="0"/>
          <w14:ligatures w14:val="none"/>
        </w:rPr>
        <w:t>The following functions have been implemented:</w:t>
      </w:r>
    </w:p>
    <w:p w14:paraId="7E1B24D3" w14:textId="2D48A63E" w:rsidR="009F4F24" w:rsidRPr="009F4F24" w:rsidRDefault="002678D3" w:rsidP="00770C85">
      <w:pPr>
        <w:numPr>
          <w:ilvl w:val="0"/>
          <w:numId w:val="8"/>
        </w:numPr>
        <w:spacing w:before="100" w:beforeAutospacing="1" w:after="100" w:afterAutospacing="1" w:line="276" w:lineRule="auto"/>
        <w:jc w:val="both"/>
        <w:rPr>
          <w:rFonts w:ascii="Times New Roman" w:eastAsia="Times New Roman" w:hAnsi="Times New Roman" w:cs="Times New Roman"/>
          <w:kern w:val="0"/>
          <w14:ligatures w14:val="none"/>
        </w:rPr>
      </w:pPr>
      <w:r w:rsidRPr="002678D3">
        <w:rPr>
          <w:rFonts w:ascii="Times New Roman" w:eastAsia="Times New Roman" w:hAnsi="Times New Roman" w:cs="Times New Roman"/>
          <w:b/>
          <w:bCs/>
          <w:kern w:val="0"/>
          <w14:ligatures w14:val="none"/>
        </w:rPr>
        <w:t>read_file</w:t>
      </w:r>
      <w:r w:rsidR="009F4F24" w:rsidRPr="009F4F24">
        <w:rPr>
          <w:rFonts w:ascii="Times New Roman" w:eastAsia="Times New Roman" w:hAnsi="Times New Roman" w:cs="Times New Roman"/>
          <w:kern w:val="0"/>
          <w14:ligatures w14:val="none"/>
        </w:rPr>
        <w:t xml:space="preserve">: </w:t>
      </w:r>
      <w:r w:rsidRPr="002678D3">
        <w:rPr>
          <w:rFonts w:ascii="Times New Roman" w:eastAsia="Times New Roman" w:hAnsi="Times New Roman" w:cs="Times New Roman"/>
          <w:kern w:val="0"/>
          <w14:ligatures w14:val="none"/>
        </w:rPr>
        <w:t xml:space="preserve">read file and load to data frame (using </w:t>
      </w:r>
      <w:proofErr w:type="gramStart"/>
      <w:r w:rsidRPr="002678D3">
        <w:rPr>
          <w:rFonts w:ascii="Times New Roman" w:eastAsia="Times New Roman" w:hAnsi="Times New Roman" w:cs="Times New Roman"/>
          <w:kern w:val="0"/>
          <w14:ligatures w14:val="none"/>
        </w:rPr>
        <w:t>Pandas</w:t>
      </w:r>
      <w:proofErr w:type="gramEnd"/>
      <w:r>
        <w:rPr>
          <w:rFonts w:ascii="Times New Roman" w:eastAsia="Times New Roman" w:hAnsi="Times New Roman" w:cs="Times New Roman"/>
          <w:kern w:val="0"/>
          <w14:ligatures w14:val="none"/>
        </w:rPr>
        <w:t xml:space="preserve"> library</w:t>
      </w:r>
      <w:r w:rsidRPr="002678D3">
        <w:rPr>
          <w:rFonts w:ascii="Times New Roman" w:eastAsia="Times New Roman" w:hAnsi="Times New Roman" w:cs="Times New Roman"/>
          <w:kern w:val="0"/>
          <w14:ligatures w14:val="none"/>
        </w:rPr>
        <w:t>)</w:t>
      </w:r>
      <w:r w:rsidR="009F4F24" w:rsidRPr="009F4F24">
        <w:rPr>
          <w:rFonts w:ascii="Times New Roman" w:eastAsia="Times New Roman" w:hAnsi="Times New Roman" w:cs="Times New Roman"/>
          <w:kern w:val="0"/>
          <w14:ligatures w14:val="none"/>
        </w:rPr>
        <w:t>.</w:t>
      </w:r>
    </w:p>
    <w:p w14:paraId="41A76754" w14:textId="4667941D" w:rsidR="002678D3" w:rsidRDefault="002678D3" w:rsidP="00770C85">
      <w:pPr>
        <w:numPr>
          <w:ilvl w:val="0"/>
          <w:numId w:val="8"/>
        </w:numPr>
        <w:spacing w:before="100" w:beforeAutospacing="1" w:after="100" w:afterAutospacing="1" w:line="276" w:lineRule="auto"/>
        <w:jc w:val="both"/>
        <w:rPr>
          <w:rFonts w:ascii="Times New Roman" w:eastAsia="Times New Roman" w:hAnsi="Times New Roman" w:cs="Times New Roman"/>
          <w:kern w:val="0"/>
          <w14:ligatures w14:val="none"/>
        </w:rPr>
      </w:pPr>
      <w:r w:rsidRPr="002678D3">
        <w:rPr>
          <w:rFonts w:ascii="Times New Roman" w:eastAsia="Times New Roman" w:hAnsi="Times New Roman" w:cs="Times New Roman"/>
          <w:b/>
          <w:bCs/>
          <w:kern w:val="0"/>
          <w14:ligatures w14:val="none"/>
        </w:rPr>
        <w:t>visualize_data</w:t>
      </w:r>
      <w:r w:rsidR="009F4F24" w:rsidRPr="002678D3">
        <w:rPr>
          <w:rFonts w:ascii="Times New Roman" w:eastAsia="Times New Roman" w:hAnsi="Times New Roman" w:cs="Times New Roman"/>
          <w:kern w:val="0"/>
          <w14:ligatures w14:val="none"/>
        </w:rPr>
        <w:t xml:space="preserve">: </w:t>
      </w:r>
      <w:r w:rsidRPr="002678D3">
        <w:rPr>
          <w:rFonts w:ascii="Times New Roman" w:eastAsia="Times New Roman" w:hAnsi="Times New Roman" w:cs="Times New Roman"/>
          <w:kern w:val="0"/>
          <w14:ligatures w14:val="none"/>
        </w:rPr>
        <w:t>visualize the data (using Matplotlib)</w:t>
      </w:r>
      <w:r>
        <w:rPr>
          <w:rFonts w:ascii="Times New Roman" w:eastAsia="Times New Roman" w:hAnsi="Times New Roman" w:cs="Times New Roman"/>
          <w:kern w:val="0"/>
          <w14:ligatures w14:val="none"/>
        </w:rPr>
        <w:t>.</w:t>
      </w:r>
    </w:p>
    <w:p w14:paraId="5E69A9BB" w14:textId="16A155DC" w:rsidR="002678D3" w:rsidRDefault="002678D3" w:rsidP="00770C85">
      <w:pPr>
        <w:numPr>
          <w:ilvl w:val="0"/>
          <w:numId w:val="8"/>
        </w:numPr>
        <w:spacing w:before="100" w:beforeAutospacing="1" w:after="100" w:afterAutospacing="1" w:line="276" w:lineRule="auto"/>
        <w:jc w:val="both"/>
        <w:rPr>
          <w:rFonts w:ascii="Times New Roman" w:eastAsia="Times New Roman" w:hAnsi="Times New Roman" w:cs="Times New Roman"/>
          <w:kern w:val="0"/>
          <w14:ligatures w14:val="none"/>
        </w:rPr>
      </w:pPr>
      <w:r w:rsidRPr="002678D3">
        <w:rPr>
          <w:rFonts w:ascii="Times New Roman" w:eastAsia="Times New Roman" w:hAnsi="Times New Roman" w:cs="Times New Roman"/>
          <w:b/>
          <w:bCs/>
          <w:kern w:val="0"/>
          <w14:ligatures w14:val="none"/>
        </w:rPr>
        <w:t>plot_default</w:t>
      </w:r>
      <w:r w:rsidR="009F4F24" w:rsidRPr="002678D3">
        <w:rPr>
          <w:rFonts w:ascii="Times New Roman" w:eastAsia="Times New Roman" w:hAnsi="Times New Roman" w:cs="Times New Roman"/>
          <w:kern w:val="0"/>
          <w14:ligatures w14:val="none"/>
        </w:rPr>
        <w:t xml:space="preserve">: </w:t>
      </w:r>
      <w:r w:rsidRPr="002678D3">
        <w:rPr>
          <w:rFonts w:ascii="Times New Roman" w:eastAsia="Times New Roman" w:hAnsi="Times New Roman" w:cs="Times New Roman"/>
          <w:kern w:val="0"/>
          <w14:ligatures w14:val="none"/>
        </w:rPr>
        <w:t>create a default plot with some chosen info (Rank, P25th, Median, P75th)</w:t>
      </w:r>
      <w:r>
        <w:rPr>
          <w:rFonts w:ascii="Times New Roman" w:eastAsia="Times New Roman" w:hAnsi="Times New Roman" w:cs="Times New Roman"/>
          <w:kern w:val="0"/>
          <w14:ligatures w14:val="none"/>
        </w:rPr>
        <w:t>.</w:t>
      </w:r>
    </w:p>
    <w:p w14:paraId="792C345A" w14:textId="424A7521" w:rsidR="009F4F24" w:rsidRPr="002678D3" w:rsidRDefault="002678D3" w:rsidP="00770C85">
      <w:pPr>
        <w:numPr>
          <w:ilvl w:val="0"/>
          <w:numId w:val="8"/>
        </w:numPr>
        <w:spacing w:before="100" w:beforeAutospacing="1" w:after="100" w:afterAutospacing="1" w:line="276" w:lineRule="auto"/>
        <w:jc w:val="both"/>
        <w:rPr>
          <w:rFonts w:ascii="Times New Roman" w:eastAsia="Times New Roman" w:hAnsi="Times New Roman" w:cs="Times New Roman"/>
          <w:kern w:val="0"/>
          <w14:ligatures w14:val="none"/>
        </w:rPr>
      </w:pPr>
      <w:r w:rsidRPr="002678D3">
        <w:rPr>
          <w:rFonts w:ascii="Times New Roman" w:eastAsia="Times New Roman" w:hAnsi="Times New Roman" w:cs="Times New Roman"/>
          <w:b/>
          <w:bCs/>
          <w:kern w:val="0"/>
          <w14:ligatures w14:val="none"/>
        </w:rPr>
        <w:t>plot_median_hist</w:t>
      </w:r>
      <w:r w:rsidR="009F4F24" w:rsidRPr="002678D3">
        <w:rPr>
          <w:rFonts w:ascii="Times New Roman" w:eastAsia="Times New Roman" w:hAnsi="Times New Roman" w:cs="Times New Roman"/>
          <w:kern w:val="0"/>
          <w14:ligatures w14:val="none"/>
        </w:rPr>
        <w:t xml:space="preserve">: </w:t>
      </w:r>
      <w:r w:rsidRPr="002678D3">
        <w:rPr>
          <w:rFonts w:ascii="Times New Roman" w:eastAsia="Times New Roman" w:hAnsi="Times New Roman" w:cs="Times New Roman"/>
          <w:kern w:val="0"/>
          <w14:ligatures w14:val="none"/>
        </w:rPr>
        <w:t>create a hist plot with median info (distributions and histograms)</w:t>
      </w:r>
      <w:r w:rsidR="009F4F24" w:rsidRPr="002678D3">
        <w:rPr>
          <w:rFonts w:ascii="Times New Roman" w:eastAsia="Times New Roman" w:hAnsi="Times New Roman" w:cs="Times New Roman"/>
          <w:kern w:val="0"/>
          <w14:ligatures w14:val="none"/>
        </w:rPr>
        <w:t>.</w:t>
      </w:r>
    </w:p>
    <w:p w14:paraId="2FE14FBE" w14:textId="30E4C354" w:rsidR="009F4F24" w:rsidRPr="009F4F24" w:rsidRDefault="002678D3" w:rsidP="00770C85">
      <w:pPr>
        <w:numPr>
          <w:ilvl w:val="0"/>
          <w:numId w:val="8"/>
        </w:numPr>
        <w:spacing w:before="100" w:beforeAutospacing="1" w:after="100" w:afterAutospacing="1" w:line="276"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p</w:t>
      </w:r>
      <w:r w:rsidRPr="002678D3">
        <w:rPr>
          <w:rFonts w:ascii="Times New Roman" w:eastAsia="Times New Roman" w:hAnsi="Times New Roman" w:cs="Times New Roman"/>
          <w:b/>
          <w:bCs/>
          <w:kern w:val="0"/>
          <w14:ligatures w14:val="none"/>
        </w:rPr>
        <w:t>lot</w:t>
      </w:r>
      <w:r>
        <w:rPr>
          <w:rFonts w:ascii="Times New Roman" w:eastAsia="Times New Roman" w:hAnsi="Times New Roman" w:cs="Times New Roman"/>
          <w:b/>
          <w:bCs/>
          <w:kern w:val="0"/>
          <w14:ligatures w14:val="none"/>
        </w:rPr>
        <w:t>_</w:t>
      </w:r>
      <w:r w:rsidRPr="002678D3">
        <w:rPr>
          <w:rFonts w:ascii="Times New Roman" w:eastAsia="Times New Roman" w:hAnsi="Times New Roman" w:cs="Times New Roman"/>
          <w:b/>
          <w:bCs/>
          <w:kern w:val="0"/>
          <w14:ligatures w14:val="none"/>
        </w:rPr>
        <w:t>median</w:t>
      </w:r>
      <w:r>
        <w:rPr>
          <w:rFonts w:ascii="Times New Roman" w:eastAsia="Times New Roman" w:hAnsi="Times New Roman" w:cs="Times New Roman"/>
          <w:b/>
          <w:bCs/>
          <w:kern w:val="0"/>
          <w14:ligatures w14:val="none"/>
        </w:rPr>
        <w:t>_</w:t>
      </w:r>
      <w:r w:rsidRPr="002678D3">
        <w:rPr>
          <w:rFonts w:ascii="Times New Roman" w:eastAsia="Times New Roman" w:hAnsi="Times New Roman" w:cs="Times New Roman"/>
          <w:b/>
          <w:bCs/>
          <w:kern w:val="0"/>
          <w14:ligatures w14:val="none"/>
        </w:rPr>
        <w:t>top5</w:t>
      </w:r>
      <w:r w:rsidR="009F4F24" w:rsidRPr="009F4F24">
        <w:rPr>
          <w:rFonts w:ascii="Times New Roman" w:eastAsia="Times New Roman" w:hAnsi="Times New Roman" w:cs="Times New Roman"/>
          <w:kern w:val="0"/>
          <w14:ligatures w14:val="none"/>
        </w:rPr>
        <w:t xml:space="preserve">: </w:t>
      </w:r>
      <w:r w:rsidRPr="002678D3">
        <w:rPr>
          <w:rFonts w:ascii="Times New Roman" w:eastAsia="Times New Roman" w:hAnsi="Times New Roman" w:cs="Times New Roman"/>
          <w:kern w:val="0"/>
          <w14:ligatures w14:val="none"/>
        </w:rPr>
        <w:t>create a bar plot with median info (top 5)</w:t>
      </w:r>
      <w:r w:rsidR="009F4F24" w:rsidRPr="009F4F24">
        <w:rPr>
          <w:rFonts w:ascii="Times New Roman" w:eastAsia="Times New Roman" w:hAnsi="Times New Roman" w:cs="Times New Roman"/>
          <w:kern w:val="0"/>
          <w14:ligatures w14:val="none"/>
        </w:rPr>
        <w:t>.</w:t>
      </w:r>
    </w:p>
    <w:p w14:paraId="71BCE6FD" w14:textId="37D78618" w:rsidR="009F4F24" w:rsidRPr="009F4F24" w:rsidRDefault="002678D3" w:rsidP="00770C85">
      <w:pPr>
        <w:numPr>
          <w:ilvl w:val="0"/>
          <w:numId w:val="8"/>
        </w:numPr>
        <w:spacing w:before="100" w:beforeAutospacing="1" w:after="100" w:afterAutospacing="1" w:line="276" w:lineRule="auto"/>
        <w:jc w:val="both"/>
        <w:rPr>
          <w:rFonts w:ascii="Times New Roman" w:eastAsia="Times New Roman" w:hAnsi="Times New Roman" w:cs="Times New Roman"/>
          <w:kern w:val="0"/>
          <w14:ligatures w14:val="none"/>
        </w:rPr>
      </w:pPr>
      <w:r w:rsidRPr="002678D3">
        <w:rPr>
          <w:rFonts w:ascii="Times New Roman" w:eastAsia="Times New Roman" w:hAnsi="Times New Roman" w:cs="Times New Roman"/>
          <w:b/>
          <w:bCs/>
          <w:kern w:val="0"/>
          <w14:ligatures w14:val="none"/>
        </w:rPr>
        <w:t>plot_three_bars</w:t>
      </w:r>
      <w:r w:rsidR="009F4F24" w:rsidRPr="009F4F24">
        <w:rPr>
          <w:rFonts w:ascii="Times New Roman" w:eastAsia="Times New Roman" w:hAnsi="Times New Roman" w:cs="Times New Roman"/>
          <w:kern w:val="0"/>
          <w14:ligatures w14:val="none"/>
        </w:rPr>
        <w:t xml:space="preserve">: </w:t>
      </w:r>
      <w:r w:rsidRPr="002678D3">
        <w:rPr>
          <w:rFonts w:ascii="Times New Roman" w:eastAsia="Times New Roman" w:hAnsi="Times New Roman" w:cs="Times New Roman"/>
          <w:kern w:val="0"/>
          <w14:ligatures w14:val="none"/>
        </w:rPr>
        <w:t>create a bar plot with median info (three bars per major)</w:t>
      </w:r>
      <w:r w:rsidR="009F4F24" w:rsidRPr="009F4F24">
        <w:rPr>
          <w:rFonts w:ascii="Times New Roman" w:eastAsia="Times New Roman" w:hAnsi="Times New Roman" w:cs="Times New Roman"/>
          <w:kern w:val="0"/>
          <w14:ligatures w14:val="none"/>
        </w:rPr>
        <w:t>.</w:t>
      </w:r>
    </w:p>
    <w:p w14:paraId="76F6763C" w14:textId="06B3DD3A" w:rsidR="009F4F24" w:rsidRDefault="002678D3" w:rsidP="00770C85">
      <w:pPr>
        <w:numPr>
          <w:ilvl w:val="0"/>
          <w:numId w:val="8"/>
        </w:numPr>
        <w:spacing w:before="100" w:beforeAutospacing="1" w:after="100" w:afterAutospacing="1" w:line="276" w:lineRule="auto"/>
        <w:jc w:val="both"/>
        <w:rPr>
          <w:rFonts w:ascii="Times New Roman" w:eastAsia="Times New Roman" w:hAnsi="Times New Roman" w:cs="Times New Roman"/>
          <w:kern w:val="0"/>
          <w14:ligatures w14:val="none"/>
        </w:rPr>
      </w:pPr>
      <w:r w:rsidRPr="002678D3">
        <w:rPr>
          <w:rFonts w:ascii="Times New Roman" w:eastAsia="Times New Roman" w:hAnsi="Times New Roman" w:cs="Times New Roman"/>
          <w:b/>
          <w:bCs/>
          <w:kern w:val="0"/>
          <w14:ligatures w14:val="none"/>
        </w:rPr>
        <w:t>plot_scatter</w:t>
      </w:r>
      <w:r w:rsidR="009F4F24" w:rsidRPr="009F4F24">
        <w:rPr>
          <w:rFonts w:ascii="Times New Roman" w:eastAsia="Times New Roman" w:hAnsi="Times New Roman" w:cs="Times New Roman"/>
          <w:kern w:val="0"/>
          <w14:ligatures w14:val="none"/>
        </w:rPr>
        <w:t xml:space="preserve">: </w:t>
      </w:r>
      <w:r w:rsidRPr="002678D3">
        <w:rPr>
          <w:rFonts w:ascii="Times New Roman" w:eastAsia="Times New Roman" w:hAnsi="Times New Roman" w:cs="Times New Roman"/>
          <w:kern w:val="0"/>
          <w14:ligatures w14:val="none"/>
        </w:rPr>
        <w:t>create a scatter plot with median info</w:t>
      </w:r>
      <w:r w:rsidR="009F4F24" w:rsidRPr="009F4F24">
        <w:rPr>
          <w:rFonts w:ascii="Times New Roman" w:eastAsia="Times New Roman" w:hAnsi="Times New Roman" w:cs="Times New Roman"/>
          <w:kern w:val="0"/>
          <w14:ligatures w14:val="none"/>
        </w:rPr>
        <w:t>.</w:t>
      </w:r>
    </w:p>
    <w:p w14:paraId="0FD5BD63" w14:textId="1C74CA20" w:rsidR="002678D3" w:rsidRPr="002678D3" w:rsidRDefault="002678D3" w:rsidP="00770C85">
      <w:pPr>
        <w:numPr>
          <w:ilvl w:val="0"/>
          <w:numId w:val="8"/>
        </w:numPr>
        <w:spacing w:before="100" w:beforeAutospacing="1" w:after="100" w:afterAutospacing="1" w:line="276" w:lineRule="auto"/>
        <w:jc w:val="both"/>
        <w:rPr>
          <w:rFonts w:ascii="Times New Roman" w:eastAsia="Times New Roman" w:hAnsi="Times New Roman" w:cs="Times New Roman"/>
          <w:b/>
          <w:bCs/>
          <w:kern w:val="0"/>
          <w14:ligatures w14:val="none"/>
        </w:rPr>
      </w:pPr>
      <w:r w:rsidRPr="002678D3">
        <w:rPr>
          <w:rFonts w:ascii="Times New Roman" w:eastAsia="Times New Roman" w:hAnsi="Times New Roman" w:cs="Times New Roman"/>
          <w:b/>
          <w:bCs/>
          <w:kern w:val="0"/>
          <w14:ligatures w14:val="none"/>
        </w:rPr>
        <w:t>plot_grouping</w:t>
      </w:r>
      <w:r w:rsidRPr="002678D3">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w:t>
      </w:r>
      <w:r w:rsidRPr="002678D3">
        <w:rPr>
          <w:rFonts w:ascii="Times New Roman" w:eastAsia="Times New Roman" w:hAnsi="Times New Roman" w:cs="Times New Roman"/>
          <w:kern w:val="0"/>
          <w14:ligatures w14:val="none"/>
        </w:rPr>
        <w:t>create a plot with grouping</w:t>
      </w:r>
      <w:r>
        <w:rPr>
          <w:rFonts w:ascii="Times New Roman" w:eastAsia="Times New Roman" w:hAnsi="Times New Roman" w:cs="Times New Roman"/>
          <w:kern w:val="0"/>
          <w14:ligatures w14:val="none"/>
        </w:rPr>
        <w:t>.</w:t>
      </w:r>
    </w:p>
    <w:p w14:paraId="54C35E72" w14:textId="228E0022" w:rsidR="002678D3" w:rsidRPr="002678D3" w:rsidRDefault="002678D3" w:rsidP="00770C85">
      <w:pPr>
        <w:numPr>
          <w:ilvl w:val="0"/>
          <w:numId w:val="8"/>
        </w:numPr>
        <w:spacing w:before="100" w:beforeAutospacing="1" w:after="100" w:afterAutospacing="1" w:line="276" w:lineRule="auto"/>
        <w:jc w:val="both"/>
        <w:rPr>
          <w:rFonts w:ascii="Times New Roman" w:eastAsia="Times New Roman" w:hAnsi="Times New Roman" w:cs="Times New Roman"/>
          <w:b/>
          <w:bCs/>
          <w:kern w:val="0"/>
          <w14:ligatures w14:val="none"/>
        </w:rPr>
      </w:pPr>
      <w:r w:rsidRPr="002678D3">
        <w:rPr>
          <w:rFonts w:ascii="Times New Roman" w:eastAsia="Times New Roman" w:hAnsi="Times New Roman" w:cs="Times New Roman"/>
          <w:b/>
          <w:bCs/>
          <w:kern w:val="0"/>
          <w14:ligatures w14:val="none"/>
        </w:rPr>
        <w:t>plot_pie</w:t>
      </w:r>
      <w:r w:rsidRPr="002678D3">
        <w:rPr>
          <w:rFonts w:ascii="Times New Roman" w:eastAsia="Times New Roman" w:hAnsi="Times New Roman" w:cs="Times New Roman"/>
          <w:kern w:val="0"/>
          <w14:ligatures w14:val="none"/>
        </w:rPr>
        <w:t xml:space="preserve">: </w:t>
      </w:r>
      <w:r w:rsidRPr="002678D3">
        <w:rPr>
          <w:rFonts w:ascii="Times New Roman" w:eastAsia="Times New Roman" w:hAnsi="Times New Roman" w:cs="Times New Roman"/>
          <w:kern w:val="0"/>
          <w14:ligatures w14:val="none"/>
        </w:rPr>
        <w:t>create a pie plot</w:t>
      </w:r>
      <w:r w:rsidRPr="002678D3">
        <w:rPr>
          <w:rFonts w:ascii="Times New Roman" w:eastAsia="Times New Roman" w:hAnsi="Times New Roman" w:cs="Times New Roman"/>
          <w:kern w:val="0"/>
          <w14:ligatures w14:val="none"/>
        </w:rPr>
        <w:t>.</w:t>
      </w:r>
    </w:p>
    <w:p w14:paraId="0D09ACC4" w14:textId="00F42A58" w:rsidR="002678D3" w:rsidRPr="002678D3" w:rsidRDefault="002678D3" w:rsidP="00770C85">
      <w:pPr>
        <w:numPr>
          <w:ilvl w:val="0"/>
          <w:numId w:val="8"/>
        </w:numPr>
        <w:spacing w:before="100" w:beforeAutospacing="1" w:after="100" w:afterAutospacing="1" w:line="276" w:lineRule="auto"/>
        <w:jc w:val="both"/>
        <w:rPr>
          <w:rFonts w:ascii="Times New Roman" w:eastAsia="Times New Roman" w:hAnsi="Times New Roman" w:cs="Times New Roman"/>
          <w:b/>
          <w:bCs/>
          <w:kern w:val="0"/>
          <w14:ligatures w14:val="none"/>
        </w:rPr>
      </w:pPr>
      <w:r w:rsidRPr="002678D3">
        <w:rPr>
          <w:rFonts w:ascii="Times New Roman" w:eastAsia="Times New Roman" w:hAnsi="Times New Roman" w:cs="Times New Roman"/>
          <w:b/>
          <w:bCs/>
          <w:kern w:val="0"/>
          <w14:ligatures w14:val="none"/>
        </w:rPr>
        <w:t>show_plot</w:t>
      </w:r>
      <w:r>
        <w:rPr>
          <w:rFonts w:ascii="Times New Roman" w:eastAsia="Times New Roman" w:hAnsi="Times New Roman" w:cs="Times New Roman"/>
          <w:kern w:val="0"/>
          <w14:ligatures w14:val="none"/>
        </w:rPr>
        <w:t>:</w:t>
      </w:r>
      <w:r w:rsidRPr="002678D3">
        <w:t xml:space="preserve"> </w:t>
      </w:r>
      <w:r w:rsidRPr="002678D3">
        <w:rPr>
          <w:rFonts w:ascii="Times New Roman" w:eastAsia="Times New Roman" w:hAnsi="Times New Roman" w:cs="Times New Roman"/>
          <w:kern w:val="0"/>
          <w14:ligatures w14:val="none"/>
        </w:rPr>
        <w:t>show the plot to screen</w:t>
      </w:r>
      <w:r>
        <w:rPr>
          <w:rFonts w:ascii="Times New Roman" w:eastAsia="Times New Roman" w:hAnsi="Times New Roman" w:cs="Times New Roman"/>
          <w:kern w:val="0"/>
          <w14:ligatures w14:val="none"/>
        </w:rPr>
        <w:t>.</w:t>
      </w:r>
    </w:p>
    <w:p w14:paraId="23EB7838" w14:textId="6D442BEB" w:rsidR="002678D3" w:rsidRPr="002678D3" w:rsidRDefault="002678D3" w:rsidP="00770C85">
      <w:pPr>
        <w:numPr>
          <w:ilvl w:val="0"/>
          <w:numId w:val="8"/>
        </w:numPr>
        <w:spacing w:before="100" w:beforeAutospacing="1" w:after="100" w:afterAutospacing="1" w:line="276" w:lineRule="auto"/>
        <w:jc w:val="both"/>
        <w:rPr>
          <w:rFonts w:ascii="Times New Roman" w:eastAsia="Times New Roman" w:hAnsi="Times New Roman" w:cs="Times New Roman"/>
          <w:b/>
          <w:bCs/>
          <w:kern w:val="0"/>
          <w14:ligatures w14:val="none"/>
        </w:rPr>
      </w:pPr>
      <w:r w:rsidRPr="002678D3">
        <w:rPr>
          <w:rFonts w:ascii="Times New Roman" w:eastAsia="Times New Roman" w:hAnsi="Times New Roman" w:cs="Times New Roman"/>
          <w:b/>
          <w:bCs/>
          <w:kern w:val="0"/>
          <w14:ligatures w14:val="none"/>
        </w:rPr>
        <w:t>save_plot</w:t>
      </w:r>
      <w:r>
        <w:rPr>
          <w:rFonts w:ascii="Times New Roman" w:eastAsia="Times New Roman" w:hAnsi="Times New Roman" w:cs="Times New Roman"/>
          <w:kern w:val="0"/>
          <w14:ligatures w14:val="none"/>
        </w:rPr>
        <w:t xml:space="preserve">: </w:t>
      </w:r>
      <w:r w:rsidRPr="002678D3">
        <w:rPr>
          <w:rFonts w:ascii="Times New Roman" w:eastAsia="Times New Roman" w:hAnsi="Times New Roman" w:cs="Times New Roman"/>
          <w:kern w:val="0"/>
          <w14:ligatures w14:val="none"/>
        </w:rPr>
        <w:t>save the plot figure to file</w:t>
      </w:r>
      <w:r>
        <w:rPr>
          <w:rFonts w:ascii="Times New Roman" w:eastAsia="Times New Roman" w:hAnsi="Times New Roman" w:cs="Times New Roman"/>
          <w:kern w:val="0"/>
          <w14:ligatures w14:val="none"/>
        </w:rPr>
        <w:t>.</w:t>
      </w:r>
    </w:p>
    <w:p w14:paraId="6822E596" w14:textId="63F93333" w:rsidR="009F4F24" w:rsidRDefault="009F4F24" w:rsidP="002E5A26">
      <w:pPr>
        <w:pStyle w:val="Heading2"/>
        <w:rPr>
          <w:rFonts w:ascii="Times New Roman" w:eastAsia="Times New Roman" w:hAnsi="Times New Roman" w:cs="Times New Roman"/>
          <w:b/>
          <w:bCs/>
          <w:kern w:val="0"/>
          <w:sz w:val="36"/>
          <w:szCs w:val="36"/>
          <w14:ligatures w14:val="none"/>
        </w:rPr>
      </w:pPr>
      <w:r w:rsidRPr="009F4F24">
        <w:rPr>
          <w:rFonts w:ascii="Times New Roman" w:eastAsia="Times New Roman" w:hAnsi="Times New Roman" w:cs="Times New Roman"/>
          <w:b/>
          <w:bCs/>
          <w:kern w:val="0"/>
          <w:sz w:val="36"/>
          <w:szCs w:val="36"/>
          <w14:ligatures w14:val="none"/>
        </w:rPr>
        <w:t xml:space="preserve">3. </w:t>
      </w:r>
      <w:r w:rsidR="002678D3">
        <w:rPr>
          <w:rFonts w:ascii="Times New Roman" w:eastAsia="Times New Roman" w:hAnsi="Times New Roman" w:cs="Times New Roman"/>
          <w:b/>
          <w:bCs/>
          <w:kern w:val="0"/>
          <w:sz w:val="36"/>
          <w:szCs w:val="36"/>
          <w14:ligatures w14:val="none"/>
        </w:rPr>
        <w:t xml:space="preserve">Analytic </w:t>
      </w:r>
      <w:r w:rsidR="00F17A2E">
        <w:rPr>
          <w:rFonts w:ascii="Times New Roman" w:eastAsia="Times New Roman" w:hAnsi="Times New Roman" w:cs="Times New Roman"/>
          <w:b/>
          <w:bCs/>
          <w:kern w:val="0"/>
          <w:sz w:val="36"/>
          <w:szCs w:val="36"/>
          <w14:ligatures w14:val="none"/>
        </w:rPr>
        <w:t>Graphs</w:t>
      </w:r>
    </w:p>
    <w:p w14:paraId="3056D917" w14:textId="73D0ABA7" w:rsidR="002E5A26" w:rsidDel="002E5A26" w:rsidRDefault="00F17A2E" w:rsidP="00A57F51">
      <w:pPr>
        <w:jc w:val="both"/>
        <w:rPr>
          <w:del w:id="4" w:author="PHÙNG QUỐC TUẤN" w:date="2025-02-20T00:49:00Z" w16du:dateUtc="2025-02-19T17:49:00Z"/>
          <w:rFonts w:ascii="Times New Roman" w:eastAsia="Times New Roman" w:hAnsi="Times New Roman" w:cs="Times New Roman"/>
          <w:kern w:val="0"/>
          <w14:ligatures w14:val="none"/>
        </w:rPr>
      </w:pPr>
      <w:r w:rsidRPr="002E5A26">
        <w:rPr>
          <w:rFonts w:ascii="Times New Roman" w:eastAsia="Times New Roman" w:hAnsi="Times New Roman" w:cs="Times New Roman"/>
          <w:kern w:val="0"/>
          <w14:ligatures w14:val="none"/>
        </w:rPr>
        <w:t>First</w:t>
      </w:r>
      <w:r w:rsidR="002E5A26">
        <w:rPr>
          <w:rFonts w:ascii="Times New Roman" w:eastAsia="Times New Roman" w:hAnsi="Times New Roman" w:cs="Times New Roman"/>
          <w:kern w:val="0"/>
          <w14:ligatures w14:val="none"/>
        </w:rPr>
        <w:t xml:space="preserve">, the structure of folders </w:t>
      </w:r>
      <w:r>
        <w:rPr>
          <w:rFonts w:ascii="Times New Roman" w:eastAsia="Times New Roman" w:hAnsi="Times New Roman" w:cs="Times New Roman"/>
          <w:kern w:val="0"/>
          <w14:ligatures w14:val="none"/>
        </w:rPr>
        <w:t>was</w:t>
      </w:r>
      <w:r w:rsidR="002E5A26">
        <w:rPr>
          <w:rFonts w:ascii="Times New Roman" w:eastAsia="Times New Roman" w:hAnsi="Times New Roman" w:cs="Times New Roman"/>
          <w:kern w:val="0"/>
          <w14:ligatures w14:val="none"/>
        </w:rPr>
        <w:t xml:space="preserve"> organized </w:t>
      </w:r>
      <w:r>
        <w:rPr>
          <w:rFonts w:ascii="Times New Roman" w:eastAsia="Times New Roman" w:hAnsi="Times New Roman" w:cs="Times New Roman"/>
          <w:kern w:val="0"/>
          <w14:ligatures w14:val="none"/>
        </w:rPr>
        <w:t>as</w:t>
      </w:r>
      <w:r w:rsidR="002E5A26">
        <w:rPr>
          <w:rFonts w:ascii="Times New Roman" w:eastAsia="Times New Roman" w:hAnsi="Times New Roman" w:cs="Times New Roman"/>
          <w:kern w:val="0"/>
          <w14:ligatures w14:val="none"/>
        </w:rPr>
        <w:t xml:space="preserve"> below:</w:t>
      </w:r>
    </w:p>
    <w:p w14:paraId="17CED5CF" w14:textId="2BF1616F" w:rsidR="002E5A26" w:rsidRDefault="002E5A26" w:rsidP="002E5A26">
      <w:pPr>
        <w:jc w:val="center"/>
        <w:rPr>
          <w:rFonts w:ascii="Times New Roman" w:eastAsia="Times New Roman" w:hAnsi="Times New Roman" w:cs="Times New Roman"/>
          <w:kern w:val="0"/>
          <w14:ligatures w14:val="none"/>
        </w:rPr>
      </w:pPr>
      <w:ins w:id="5" w:author="PHÙNG QUỐC TUẤN" w:date="2025-02-20T00:49:00Z" w16du:dateUtc="2025-02-19T17:49:00Z">
        <w:r w:rsidRPr="002E5A26">
          <w:rPr>
            <w:rFonts w:ascii="Times New Roman" w:eastAsia="Times New Roman" w:hAnsi="Times New Roman" w:cs="Times New Roman"/>
            <w:kern w:val="0"/>
            <w14:ligatures w14:val="none"/>
          </w:rPr>
          <w:drawing>
            <wp:inline distT="0" distB="0" distL="0" distR="0" wp14:anchorId="4EA133CA" wp14:editId="7E3EBDD5">
              <wp:extent cx="2534004" cy="1848108"/>
              <wp:effectExtent l="0" t="0" r="0" b="0"/>
              <wp:docPr id="415570159" name="Picture 1" descr="A screen 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570159" name="Picture 1" descr="A screen shot of a computer"/>
                      <pic:cNvPicPr/>
                    </pic:nvPicPr>
                    <pic:blipFill>
                      <a:blip r:embed="rId6"/>
                      <a:stretch>
                        <a:fillRect/>
                      </a:stretch>
                    </pic:blipFill>
                    <pic:spPr>
                      <a:xfrm>
                        <a:off x="0" y="0"/>
                        <a:ext cx="2534004" cy="1848108"/>
                      </a:xfrm>
                      <a:prstGeom prst="rect">
                        <a:avLst/>
                      </a:prstGeom>
                    </pic:spPr>
                  </pic:pic>
                </a:graphicData>
              </a:graphic>
            </wp:inline>
          </w:drawing>
        </w:r>
      </w:ins>
    </w:p>
    <w:p w14:paraId="1C02DA00" w14:textId="1E1D994E" w:rsidR="002E5A26" w:rsidRPr="002E5A26" w:rsidDel="002E5A26" w:rsidRDefault="002E5A26" w:rsidP="00770C85">
      <w:pPr>
        <w:jc w:val="both"/>
        <w:rPr>
          <w:del w:id="6" w:author="PHÙNG QUỐC TUẤN" w:date="2025-02-20T00:46:00Z" w16du:dateUtc="2025-02-19T17:46:00Z"/>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T</w:t>
      </w:r>
      <w:r w:rsidR="00F17A2E" w:rsidRPr="00F17A2E">
        <w:rPr>
          <w:rFonts w:ascii="Times New Roman" w:eastAsia="Times New Roman" w:hAnsi="Times New Roman" w:cs="Times New Roman"/>
          <w:kern w:val="0"/>
          <w14:ligatures w14:val="none"/>
        </w:rPr>
        <w:t>he .png files are the output after running main.py. Compiling main.py will display graphs according to the functions implemented inside the source code and these graphs visualize the data read from the file for analysis purposes and are then saved in the /graph directory</w:t>
      </w:r>
      <w:r w:rsidR="00F17A2E">
        <w:rPr>
          <w:rFonts w:ascii="Times New Roman" w:eastAsia="Times New Roman" w:hAnsi="Times New Roman" w:cs="Times New Roman"/>
          <w:kern w:val="0"/>
          <w14:ligatures w14:val="none"/>
        </w:rPr>
        <w:t>.</w:t>
      </w:r>
    </w:p>
    <w:p w14:paraId="032A0B73" w14:textId="5E411025" w:rsidR="009F4F24" w:rsidRPr="002C023C" w:rsidRDefault="009F4F24" w:rsidP="002C02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C023C">
        <w:rPr>
          <w:rFonts w:ascii="Times New Roman" w:eastAsia="Times New Roman" w:hAnsi="Times New Roman" w:cs="Times New Roman"/>
          <w:b/>
          <w:bCs/>
          <w:kern w:val="0"/>
          <w:sz w:val="27"/>
          <w:szCs w:val="27"/>
          <w14:ligatures w14:val="none"/>
        </w:rPr>
        <w:t xml:space="preserve">3.1 </w:t>
      </w:r>
      <w:r w:rsidR="00F17A2E" w:rsidRPr="002C023C">
        <w:rPr>
          <w:rFonts w:ascii="Times New Roman" w:eastAsia="Times New Roman" w:hAnsi="Times New Roman" w:cs="Times New Roman"/>
          <w:b/>
          <w:bCs/>
          <w:kern w:val="0"/>
          <w:sz w:val="27"/>
          <w:szCs w:val="27"/>
          <w14:ligatures w14:val="none"/>
        </w:rPr>
        <w:t>plot_default</w:t>
      </w:r>
      <w:r w:rsidR="00F17A2E" w:rsidRPr="002C023C">
        <w:rPr>
          <w:rFonts w:ascii="Times New Roman" w:eastAsia="Times New Roman" w:hAnsi="Times New Roman" w:cs="Times New Roman"/>
          <w:b/>
          <w:bCs/>
          <w:kern w:val="0"/>
          <w:sz w:val="27"/>
          <w:szCs w:val="27"/>
          <w14:ligatures w14:val="none"/>
        </w:rPr>
        <w:t xml:space="preserve"> </w:t>
      </w:r>
      <w:r w:rsidR="00770C85" w:rsidRPr="002C023C">
        <w:rPr>
          <w:rFonts w:ascii="Times New Roman" w:eastAsia="Times New Roman" w:hAnsi="Times New Roman" w:cs="Times New Roman"/>
          <w:b/>
          <w:bCs/>
          <w:kern w:val="0"/>
          <w:sz w:val="27"/>
          <w:szCs w:val="27"/>
          <w14:ligatures w14:val="none"/>
        </w:rPr>
        <w:t>function</w:t>
      </w:r>
      <w:r w:rsidR="00C5366C" w:rsidRPr="002C023C">
        <w:rPr>
          <w:rFonts w:ascii="Times New Roman" w:eastAsia="Times New Roman" w:hAnsi="Times New Roman" w:cs="Times New Roman"/>
          <w:b/>
          <w:bCs/>
          <w:kern w:val="0"/>
          <w:sz w:val="27"/>
          <w:szCs w:val="27"/>
          <w14:ligatures w14:val="none"/>
        </w:rPr>
        <w:t>:</w:t>
      </w:r>
    </w:p>
    <w:p w14:paraId="7F05EA21" w14:textId="607B1E8F" w:rsidR="009F4F24" w:rsidRDefault="009F4F24" w:rsidP="00770C85">
      <w:pPr>
        <w:spacing w:before="100" w:beforeAutospacing="1" w:after="100" w:afterAutospacing="1" w:line="240" w:lineRule="auto"/>
        <w:ind w:left="360"/>
        <w:jc w:val="both"/>
        <w:rPr>
          <w:rFonts w:ascii="Times New Roman" w:eastAsia="Times New Roman" w:hAnsi="Times New Roman" w:cs="Times New Roman"/>
          <w:kern w:val="0"/>
          <w14:ligatures w14:val="none"/>
        </w:rPr>
      </w:pPr>
      <w:r w:rsidRPr="00F17A2E">
        <w:rPr>
          <w:rFonts w:ascii="Times New Roman" w:eastAsia="Times New Roman" w:hAnsi="Times New Roman" w:cs="Times New Roman"/>
          <w:kern w:val="0"/>
          <w14:ligatures w14:val="none"/>
        </w:rPr>
        <w:t xml:space="preserve">The </w:t>
      </w:r>
      <w:r w:rsidR="00F17A2E" w:rsidRPr="00F17A2E">
        <w:rPr>
          <w:rFonts w:ascii="Times New Roman" w:eastAsia="Times New Roman" w:hAnsi="Times New Roman" w:cs="Times New Roman"/>
          <w:b/>
          <w:bCs/>
          <w:kern w:val="0"/>
          <w14:ligatures w14:val="none"/>
        </w:rPr>
        <w:t>plot_default</w:t>
      </w:r>
      <w:r w:rsidR="00F17A2E" w:rsidRPr="00F17A2E">
        <w:rPr>
          <w:rFonts w:ascii="Times New Roman" w:eastAsia="Times New Roman" w:hAnsi="Times New Roman" w:cs="Times New Roman"/>
          <w:b/>
          <w:bCs/>
          <w:kern w:val="0"/>
          <w14:ligatures w14:val="none"/>
        </w:rPr>
        <w:t xml:space="preserve"> </w:t>
      </w:r>
      <w:r w:rsidRPr="00F17A2E">
        <w:rPr>
          <w:rFonts w:ascii="Times New Roman" w:eastAsia="Times New Roman" w:hAnsi="Times New Roman" w:cs="Times New Roman"/>
          <w:kern w:val="0"/>
          <w14:ligatures w14:val="none"/>
        </w:rPr>
        <w:t xml:space="preserve">is </w:t>
      </w:r>
      <w:r w:rsidR="00F17A2E" w:rsidRPr="00F17A2E">
        <w:rPr>
          <w:rFonts w:ascii="Times New Roman" w:eastAsia="Times New Roman" w:hAnsi="Times New Roman" w:cs="Times New Roman"/>
          <w:kern w:val="0"/>
          <w14:ligatures w14:val="none"/>
        </w:rPr>
        <w:t xml:space="preserve">implemented </w:t>
      </w:r>
      <w:r w:rsidRPr="00F17A2E">
        <w:rPr>
          <w:rFonts w:ascii="Times New Roman" w:eastAsia="Times New Roman" w:hAnsi="Times New Roman" w:cs="Times New Roman"/>
          <w:kern w:val="0"/>
          <w14:ligatures w14:val="none"/>
        </w:rPr>
        <w:t xml:space="preserve">by </w:t>
      </w:r>
      <w:r w:rsidR="00F17A2E" w:rsidRPr="00F17A2E">
        <w:rPr>
          <w:rFonts w:ascii="Times New Roman" w:eastAsia="Times New Roman" w:hAnsi="Times New Roman" w:cs="Times New Roman"/>
          <w:kern w:val="0"/>
          <w14:ligatures w14:val="none"/>
        </w:rPr>
        <w:t>creating</w:t>
      </w:r>
      <w:r w:rsidR="00F17A2E" w:rsidRPr="00F17A2E">
        <w:rPr>
          <w:rFonts w:ascii="Times New Roman" w:eastAsia="Times New Roman" w:hAnsi="Times New Roman" w:cs="Times New Roman"/>
          <w:kern w:val="0"/>
          <w14:ligatures w14:val="none"/>
        </w:rPr>
        <w:t xml:space="preserve"> a default plot with some chosen info (Rank, P25th, Median, P75th)</w:t>
      </w:r>
      <w:r w:rsidRPr="00F17A2E">
        <w:rPr>
          <w:rFonts w:ascii="Times New Roman" w:eastAsia="Times New Roman" w:hAnsi="Times New Roman" w:cs="Times New Roman"/>
          <w:kern w:val="0"/>
          <w14:ligatures w14:val="none"/>
        </w:rPr>
        <w:t>:</w:t>
      </w:r>
    </w:p>
    <w:p w14:paraId="57E0DBE9" w14:textId="77777777" w:rsidR="00F17A2E" w:rsidRPr="00F17A2E" w:rsidRDefault="00F17A2E" w:rsidP="00770C85">
      <w:pPr>
        <w:pStyle w:val="ListParagraph"/>
        <w:numPr>
          <w:ilvl w:val="0"/>
          <w:numId w:val="10"/>
        </w:numPr>
        <w:spacing w:before="100" w:beforeAutospacing="1" w:after="100" w:afterAutospacing="1" w:line="240" w:lineRule="auto"/>
        <w:jc w:val="both"/>
        <w:rPr>
          <w:rFonts w:ascii="Times New Roman" w:eastAsia="Times New Roman" w:hAnsi="Times New Roman" w:cs="Times New Roman"/>
          <w:kern w:val="0"/>
          <w14:ligatures w14:val="none"/>
        </w:rPr>
      </w:pPr>
      <w:r w:rsidRPr="00F17A2E">
        <w:rPr>
          <w:rFonts w:ascii="Times New Roman" w:eastAsia="Times New Roman" w:hAnsi="Times New Roman" w:cs="Times New Roman"/>
          <w:kern w:val="0"/>
          <w14:ligatures w14:val="none"/>
        </w:rPr>
        <w:t>"Median" is the median earnings of full-time, year-round workers</w:t>
      </w:r>
    </w:p>
    <w:p w14:paraId="686150DC" w14:textId="77777777" w:rsidR="00F17A2E" w:rsidRPr="00F17A2E" w:rsidRDefault="00F17A2E" w:rsidP="00770C85">
      <w:pPr>
        <w:pStyle w:val="ListParagraph"/>
        <w:numPr>
          <w:ilvl w:val="0"/>
          <w:numId w:val="10"/>
        </w:numPr>
        <w:spacing w:before="100" w:beforeAutospacing="1" w:after="100" w:afterAutospacing="1" w:line="240" w:lineRule="auto"/>
        <w:jc w:val="both"/>
        <w:rPr>
          <w:rFonts w:ascii="Times New Roman" w:eastAsia="Times New Roman" w:hAnsi="Times New Roman" w:cs="Times New Roman"/>
          <w:kern w:val="0"/>
          <w14:ligatures w14:val="none"/>
        </w:rPr>
      </w:pPr>
      <w:r w:rsidRPr="00F17A2E">
        <w:rPr>
          <w:rFonts w:ascii="Times New Roman" w:eastAsia="Times New Roman" w:hAnsi="Times New Roman" w:cs="Times New Roman"/>
          <w:kern w:val="0"/>
          <w14:ligatures w14:val="none"/>
        </w:rPr>
        <w:t>"P25th" is the 25th percentile of earnings</w:t>
      </w:r>
    </w:p>
    <w:p w14:paraId="7867F23E" w14:textId="77777777" w:rsidR="00F17A2E" w:rsidRPr="00F17A2E" w:rsidRDefault="00F17A2E" w:rsidP="00770C85">
      <w:pPr>
        <w:pStyle w:val="ListParagraph"/>
        <w:numPr>
          <w:ilvl w:val="0"/>
          <w:numId w:val="10"/>
        </w:numPr>
        <w:spacing w:before="100" w:beforeAutospacing="1" w:after="100" w:afterAutospacing="1" w:line="240" w:lineRule="auto"/>
        <w:jc w:val="both"/>
        <w:rPr>
          <w:rFonts w:ascii="Times New Roman" w:eastAsia="Times New Roman" w:hAnsi="Times New Roman" w:cs="Times New Roman"/>
          <w:kern w:val="0"/>
          <w14:ligatures w14:val="none"/>
        </w:rPr>
      </w:pPr>
      <w:r w:rsidRPr="00F17A2E">
        <w:rPr>
          <w:rFonts w:ascii="Times New Roman" w:eastAsia="Times New Roman" w:hAnsi="Times New Roman" w:cs="Times New Roman"/>
          <w:kern w:val="0"/>
          <w14:ligatures w14:val="none"/>
        </w:rPr>
        <w:t>"P75th" is the 75th percentile of earnings</w:t>
      </w:r>
    </w:p>
    <w:p w14:paraId="36DE5387" w14:textId="77777777" w:rsidR="00770C85" w:rsidRPr="00770C85" w:rsidRDefault="00F17A2E" w:rsidP="00770C85">
      <w:pPr>
        <w:pStyle w:val="ListParagraph"/>
        <w:numPr>
          <w:ilvl w:val="0"/>
          <w:numId w:val="10"/>
        </w:numPr>
        <w:spacing w:before="100" w:beforeAutospacing="1" w:after="100" w:afterAutospacing="1" w:line="240" w:lineRule="auto"/>
        <w:jc w:val="both"/>
        <w:rPr>
          <w:rFonts w:ascii="Times New Roman" w:eastAsia="Times New Roman" w:hAnsi="Times New Roman" w:cs="Times New Roman"/>
          <w:kern w:val="0"/>
          <w14:ligatures w14:val="none"/>
        </w:rPr>
      </w:pPr>
      <w:r w:rsidRPr="00F17A2E">
        <w:rPr>
          <w:rFonts w:ascii="Times New Roman" w:eastAsia="Times New Roman" w:hAnsi="Times New Roman" w:cs="Times New Roman"/>
          <w:kern w:val="0"/>
          <w14:ligatures w14:val="none"/>
        </w:rPr>
        <w:t>"Rank" is the major’s rank by median earnings</w:t>
      </w:r>
    </w:p>
    <w:p w14:paraId="06B2587D" w14:textId="0E174189" w:rsidR="00770C85" w:rsidRPr="00770C85" w:rsidRDefault="00770C85" w:rsidP="00770C85">
      <w:pPr>
        <w:spacing w:before="100" w:beforeAutospacing="1" w:after="100" w:afterAutospacing="1" w:line="240" w:lineRule="auto"/>
        <w:jc w:val="center"/>
        <w:rPr>
          <w:rFonts w:ascii="Times New Roman" w:eastAsia="Times New Roman" w:hAnsi="Times New Roman" w:cs="Times New Roman"/>
          <w:kern w:val="0"/>
          <w14:ligatures w14:val="none"/>
        </w:rPr>
      </w:pPr>
      <w:r w:rsidRPr="00F17A2E">
        <w:drawing>
          <wp:inline distT="0" distB="0" distL="0" distR="0" wp14:anchorId="2D39DC38" wp14:editId="1FC213B5">
            <wp:extent cx="3150235" cy="2362200"/>
            <wp:effectExtent l="0" t="0" r="0" b="0"/>
            <wp:docPr id="1825738008" name="Picture 1" descr="A graph of a number of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738008" name="Picture 1" descr="A graph of a number of data&#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3150235" cy="2362200"/>
                    </a:xfrm>
                    <a:prstGeom prst="rect">
                      <a:avLst/>
                    </a:prstGeom>
                  </pic:spPr>
                </pic:pic>
              </a:graphicData>
            </a:graphic>
          </wp:inline>
        </w:drawing>
      </w:r>
    </w:p>
    <w:p w14:paraId="142C9C66" w14:textId="041904A0" w:rsidR="00770C85" w:rsidRPr="00770C85" w:rsidRDefault="00770C85" w:rsidP="00770C85">
      <w:pPr>
        <w:pStyle w:val="ListParagraph"/>
        <w:numPr>
          <w:ilvl w:val="0"/>
          <w:numId w:val="10"/>
        </w:numPr>
        <w:spacing w:before="100" w:beforeAutospacing="1" w:after="100" w:afterAutospacing="1" w:line="240" w:lineRule="auto"/>
        <w:jc w:val="both"/>
        <w:rPr>
          <w:rFonts w:ascii="Times New Roman" w:eastAsia="Times New Roman" w:hAnsi="Times New Roman" w:cs="Times New Roman"/>
          <w:kern w:val="0"/>
          <w14:ligatures w14:val="none"/>
        </w:rPr>
      </w:pPr>
      <w:r w:rsidRPr="00770C85">
        <w:rPr>
          <w:rFonts w:ascii="Times New Roman" w:eastAsia="Times New Roman" w:hAnsi="Times New Roman" w:cs="Times New Roman"/>
          <w:kern w:val="0"/>
          <w14:ligatures w14:val="none"/>
        </w:rPr>
        <w:t>This graph represents the distribution of salaries at the 25th, 50th (median), and 75th percentiles across different ranked groups.</w:t>
      </w:r>
    </w:p>
    <w:p w14:paraId="2FDDACA3" w14:textId="54D351F8" w:rsidR="00770C85" w:rsidRPr="00770C85" w:rsidRDefault="00770C85" w:rsidP="00770C85">
      <w:pPr>
        <w:pStyle w:val="ListParagraph"/>
        <w:numPr>
          <w:ilvl w:val="0"/>
          <w:numId w:val="10"/>
        </w:numPr>
        <w:spacing w:before="100" w:beforeAutospacing="1" w:after="100" w:afterAutospacing="1" w:line="240" w:lineRule="auto"/>
        <w:jc w:val="both"/>
        <w:rPr>
          <w:rFonts w:ascii="Times New Roman" w:eastAsia="Times New Roman" w:hAnsi="Times New Roman" w:cs="Times New Roman"/>
          <w:kern w:val="0"/>
          <w14:ligatures w14:val="none"/>
        </w:rPr>
      </w:pPr>
      <w:r w:rsidRPr="00770C85">
        <w:rPr>
          <w:rFonts w:ascii="Times New Roman" w:eastAsia="Times New Roman" w:hAnsi="Times New Roman" w:cs="Times New Roman"/>
          <w:kern w:val="0"/>
          <w14:ligatures w14:val="none"/>
        </w:rPr>
        <w:t>The decreasing trend suggests that higher-ranked groups tend to have higher salaries.</w:t>
      </w:r>
    </w:p>
    <w:p w14:paraId="6634AC6C" w14:textId="26B85D6D" w:rsidR="00770C85" w:rsidRPr="00770C85" w:rsidRDefault="00770C85" w:rsidP="00770C85">
      <w:pPr>
        <w:pStyle w:val="ListParagraph"/>
        <w:numPr>
          <w:ilvl w:val="0"/>
          <w:numId w:val="10"/>
        </w:numPr>
        <w:spacing w:before="100" w:beforeAutospacing="1" w:after="100" w:afterAutospacing="1" w:line="240" w:lineRule="auto"/>
        <w:jc w:val="both"/>
        <w:rPr>
          <w:rFonts w:ascii="Times New Roman" w:eastAsia="Times New Roman" w:hAnsi="Times New Roman" w:cs="Times New Roman"/>
          <w:kern w:val="0"/>
          <w14:ligatures w14:val="none"/>
        </w:rPr>
      </w:pPr>
      <w:r w:rsidRPr="00770C85">
        <w:rPr>
          <w:rFonts w:ascii="Times New Roman" w:eastAsia="Times New Roman" w:hAnsi="Times New Roman" w:cs="Times New Roman"/>
          <w:kern w:val="0"/>
          <w14:ligatures w14:val="none"/>
        </w:rPr>
        <w:t>The spread between the percentiles indicates salary variation within each rank.</w:t>
      </w:r>
    </w:p>
    <w:p w14:paraId="1CFA2C5A" w14:textId="7A671AE6" w:rsidR="00C5366C" w:rsidRPr="00C5366C" w:rsidRDefault="00770C85" w:rsidP="00C5366C">
      <w:pPr>
        <w:pStyle w:val="ListParagraph"/>
        <w:numPr>
          <w:ilvl w:val="0"/>
          <w:numId w:val="10"/>
        </w:numPr>
        <w:spacing w:before="100" w:beforeAutospacing="1" w:after="100" w:afterAutospacing="1" w:line="240" w:lineRule="auto"/>
        <w:jc w:val="both"/>
        <w:rPr>
          <w:rFonts w:ascii="Times New Roman" w:eastAsia="Times New Roman" w:hAnsi="Times New Roman" w:cs="Times New Roman"/>
          <w:kern w:val="0"/>
          <w14:ligatures w14:val="none"/>
        </w:rPr>
      </w:pPr>
      <w:r w:rsidRPr="00770C85">
        <w:rPr>
          <w:rFonts w:ascii="Times New Roman" w:eastAsia="Times New Roman" w:hAnsi="Times New Roman" w:cs="Times New Roman"/>
          <w:kern w:val="0"/>
          <w14:ligatures w14:val="none"/>
        </w:rPr>
        <w:t>Fluctuations in the 75th percentile suggest some higher-earning outliers.</w:t>
      </w:r>
    </w:p>
    <w:p w14:paraId="098AAFE8" w14:textId="646BDB46" w:rsidR="009F4F24" w:rsidRPr="002C023C" w:rsidRDefault="009F4F24" w:rsidP="002C02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C023C">
        <w:rPr>
          <w:rFonts w:ascii="Times New Roman" w:eastAsia="Times New Roman" w:hAnsi="Times New Roman" w:cs="Times New Roman"/>
          <w:b/>
          <w:bCs/>
          <w:kern w:val="0"/>
          <w:sz w:val="27"/>
          <w:szCs w:val="27"/>
          <w14:ligatures w14:val="none"/>
        </w:rPr>
        <w:t xml:space="preserve">3.2 </w:t>
      </w:r>
      <w:r w:rsidR="00C5366C" w:rsidRPr="002C023C">
        <w:rPr>
          <w:rFonts w:ascii="Times New Roman" w:eastAsia="Times New Roman" w:hAnsi="Times New Roman" w:cs="Times New Roman"/>
          <w:b/>
          <w:bCs/>
          <w:kern w:val="0"/>
          <w:sz w:val="27"/>
          <w:szCs w:val="27"/>
          <w14:ligatures w14:val="none"/>
        </w:rPr>
        <w:t>plot_median_hist</w:t>
      </w:r>
      <w:r w:rsidR="00C5366C" w:rsidRPr="002C023C">
        <w:rPr>
          <w:rFonts w:ascii="Times New Roman" w:eastAsia="Times New Roman" w:hAnsi="Times New Roman" w:cs="Times New Roman"/>
          <w:b/>
          <w:bCs/>
          <w:kern w:val="0"/>
          <w:sz w:val="27"/>
          <w:szCs w:val="27"/>
          <w14:ligatures w14:val="none"/>
        </w:rPr>
        <w:t xml:space="preserve"> function:</w:t>
      </w:r>
    </w:p>
    <w:p w14:paraId="1BD97E43" w14:textId="0F2B78B9" w:rsidR="00C5366C" w:rsidRDefault="00C5366C" w:rsidP="00C5366C">
      <w:pPr>
        <w:spacing w:before="100" w:beforeAutospacing="1" w:after="100" w:afterAutospacing="1" w:line="240" w:lineRule="auto"/>
        <w:ind w:left="360"/>
        <w:jc w:val="both"/>
        <w:rPr>
          <w:rFonts w:ascii="Times New Roman" w:eastAsia="Times New Roman" w:hAnsi="Times New Roman" w:cs="Times New Roman"/>
          <w:kern w:val="0"/>
          <w14:ligatures w14:val="none"/>
        </w:rPr>
      </w:pPr>
      <w:r w:rsidRPr="00F17A2E">
        <w:rPr>
          <w:rFonts w:ascii="Times New Roman" w:eastAsia="Times New Roman" w:hAnsi="Times New Roman" w:cs="Times New Roman"/>
          <w:kern w:val="0"/>
          <w14:ligatures w14:val="none"/>
        </w:rPr>
        <w:t xml:space="preserve">The </w:t>
      </w:r>
      <w:r w:rsidRPr="00F17A2E">
        <w:rPr>
          <w:rFonts w:ascii="Times New Roman" w:eastAsia="Times New Roman" w:hAnsi="Times New Roman" w:cs="Times New Roman"/>
          <w:b/>
          <w:bCs/>
          <w:kern w:val="0"/>
          <w14:ligatures w14:val="none"/>
        </w:rPr>
        <w:t>plot_</w:t>
      </w:r>
      <w:r>
        <w:rPr>
          <w:rFonts w:ascii="Times New Roman" w:eastAsia="Times New Roman" w:hAnsi="Times New Roman" w:cs="Times New Roman"/>
          <w:b/>
          <w:bCs/>
          <w:kern w:val="0"/>
          <w14:ligatures w14:val="none"/>
        </w:rPr>
        <w:t>median_his</w:t>
      </w:r>
      <w:r w:rsidRPr="00F17A2E">
        <w:rPr>
          <w:rFonts w:ascii="Times New Roman" w:eastAsia="Times New Roman" w:hAnsi="Times New Roman" w:cs="Times New Roman"/>
          <w:b/>
          <w:bCs/>
          <w:kern w:val="0"/>
          <w14:ligatures w14:val="none"/>
        </w:rPr>
        <w:t xml:space="preserve">t </w:t>
      </w:r>
      <w:r w:rsidRPr="00F17A2E">
        <w:rPr>
          <w:rFonts w:ascii="Times New Roman" w:eastAsia="Times New Roman" w:hAnsi="Times New Roman" w:cs="Times New Roman"/>
          <w:kern w:val="0"/>
          <w14:ligatures w14:val="none"/>
        </w:rPr>
        <w:t xml:space="preserve">is implemented by </w:t>
      </w:r>
      <w:r w:rsidRPr="00C5366C">
        <w:rPr>
          <w:rFonts w:ascii="Times New Roman" w:eastAsia="Times New Roman" w:hAnsi="Times New Roman" w:cs="Times New Roman"/>
          <w:kern w:val="0"/>
          <w14:ligatures w14:val="none"/>
        </w:rPr>
        <w:t>creating</w:t>
      </w:r>
      <w:r w:rsidRPr="00C5366C">
        <w:rPr>
          <w:rFonts w:ascii="Times New Roman" w:eastAsia="Times New Roman" w:hAnsi="Times New Roman" w:cs="Times New Roman"/>
          <w:kern w:val="0"/>
          <w14:ligatures w14:val="none"/>
        </w:rPr>
        <w:t xml:space="preserve"> a hist plot with median info (distributions and histograms)</w:t>
      </w:r>
      <w:r w:rsidRPr="00F17A2E">
        <w:rPr>
          <w:rFonts w:ascii="Times New Roman" w:eastAsia="Times New Roman" w:hAnsi="Times New Roman" w:cs="Times New Roman"/>
          <w:kern w:val="0"/>
          <w14:ligatures w14:val="none"/>
        </w:rPr>
        <w:t>:</w:t>
      </w:r>
    </w:p>
    <w:p w14:paraId="064F3DA7" w14:textId="25F9401B" w:rsidR="00770C85" w:rsidRDefault="00C5366C" w:rsidP="00C5366C">
      <w:pPr>
        <w:jc w:val="center"/>
        <w:rPr>
          <w:rFonts w:ascii="Times New Roman" w:eastAsia="Times New Roman" w:hAnsi="Times New Roman" w:cs="Times New Roman"/>
          <w:b/>
          <w:bCs/>
          <w:kern w:val="0"/>
          <w14:ligatures w14:val="none"/>
        </w:rPr>
      </w:pPr>
      <w:r>
        <w:rPr>
          <w:rFonts w:ascii="Times New Roman" w:eastAsia="Times New Roman" w:hAnsi="Times New Roman" w:cs="Times New Roman"/>
          <w:b/>
          <w:bCs/>
          <w:noProof/>
          <w:kern w:val="0"/>
        </w:rPr>
        <w:lastRenderedPageBreak/>
        <w:drawing>
          <wp:inline distT="0" distB="0" distL="0" distR="0" wp14:anchorId="661D15FC" wp14:editId="640499BA">
            <wp:extent cx="3641223" cy="2730917"/>
            <wp:effectExtent l="0" t="0" r="0" b="0"/>
            <wp:docPr id="1967123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123842" name="Picture 1967123842"/>
                    <pic:cNvPicPr/>
                  </pic:nvPicPr>
                  <pic:blipFill>
                    <a:blip r:embed="rId8">
                      <a:extLst>
                        <a:ext uri="{28A0092B-C50C-407E-A947-70E740481C1C}">
                          <a14:useLocalDpi xmlns:a14="http://schemas.microsoft.com/office/drawing/2010/main" val="0"/>
                        </a:ext>
                      </a:extLst>
                    </a:blip>
                    <a:stretch>
                      <a:fillRect/>
                    </a:stretch>
                  </pic:blipFill>
                  <pic:spPr>
                    <a:xfrm>
                      <a:off x="0" y="0"/>
                      <a:ext cx="3647360" cy="2735520"/>
                    </a:xfrm>
                    <a:prstGeom prst="rect">
                      <a:avLst/>
                    </a:prstGeom>
                  </pic:spPr>
                </pic:pic>
              </a:graphicData>
            </a:graphic>
          </wp:inline>
        </w:drawing>
      </w:r>
    </w:p>
    <w:p w14:paraId="2E331724" w14:textId="77777777" w:rsidR="00C504A0" w:rsidRPr="00C504A0" w:rsidRDefault="00C504A0" w:rsidP="00C504A0">
      <w:pPr>
        <w:pStyle w:val="ListParagraph"/>
        <w:numPr>
          <w:ilvl w:val="0"/>
          <w:numId w:val="11"/>
        </w:numPr>
        <w:jc w:val="both"/>
        <w:rPr>
          <w:rFonts w:ascii="Times New Roman" w:eastAsia="Times New Roman" w:hAnsi="Times New Roman" w:cs="Times New Roman"/>
          <w:kern w:val="0"/>
          <w14:ligatures w14:val="none"/>
        </w:rPr>
      </w:pPr>
      <w:r w:rsidRPr="00C504A0">
        <w:rPr>
          <w:rFonts w:ascii="Times New Roman" w:eastAsia="Times New Roman" w:hAnsi="Times New Roman" w:cs="Times New Roman"/>
          <w:kern w:val="0"/>
          <w14:ligatures w14:val="none"/>
        </w:rPr>
        <w:t>A histogram showing the frequency of median salaries.</w:t>
      </w:r>
    </w:p>
    <w:p w14:paraId="790B8310" w14:textId="77777777" w:rsidR="00C504A0" w:rsidRPr="00C504A0" w:rsidRDefault="00C504A0" w:rsidP="00C504A0">
      <w:pPr>
        <w:pStyle w:val="ListParagraph"/>
        <w:numPr>
          <w:ilvl w:val="0"/>
          <w:numId w:val="11"/>
        </w:numPr>
        <w:jc w:val="both"/>
        <w:rPr>
          <w:rFonts w:ascii="Times New Roman" w:eastAsia="Times New Roman" w:hAnsi="Times New Roman" w:cs="Times New Roman"/>
          <w:kern w:val="0"/>
          <w14:ligatures w14:val="none"/>
        </w:rPr>
      </w:pPr>
      <w:r w:rsidRPr="00C504A0">
        <w:rPr>
          <w:rFonts w:ascii="Times New Roman" w:eastAsia="Times New Roman" w:hAnsi="Times New Roman" w:cs="Times New Roman"/>
          <w:kern w:val="0"/>
          <w14:ligatures w14:val="none"/>
        </w:rPr>
        <w:t>Most median salaries cluster between $30,000 and $50,000, with a sharp decline for higher salaries.</w:t>
      </w:r>
    </w:p>
    <w:p w14:paraId="515B4B1E" w14:textId="3207100F" w:rsidR="00C5366C" w:rsidRPr="00C504A0" w:rsidRDefault="00C504A0" w:rsidP="00780F99">
      <w:pPr>
        <w:pStyle w:val="ListParagraph"/>
        <w:numPr>
          <w:ilvl w:val="0"/>
          <w:numId w:val="11"/>
        </w:numPr>
        <w:jc w:val="both"/>
        <w:rPr>
          <w:rFonts w:ascii="Times New Roman" w:eastAsia="Times New Roman" w:hAnsi="Times New Roman" w:cs="Times New Roman"/>
          <w:kern w:val="0"/>
          <w14:ligatures w14:val="none"/>
        </w:rPr>
      </w:pPr>
      <w:r w:rsidRPr="00C504A0">
        <w:rPr>
          <w:rFonts w:ascii="Times New Roman" w:eastAsia="Times New Roman" w:hAnsi="Times New Roman" w:cs="Times New Roman"/>
          <w:kern w:val="0"/>
          <w14:ligatures w14:val="none"/>
        </w:rPr>
        <w:t>A small number of majors have exceptionally high median salaries.</w:t>
      </w:r>
    </w:p>
    <w:p w14:paraId="55B6DD3E" w14:textId="76363A50" w:rsidR="009F4F24" w:rsidRPr="002C023C" w:rsidRDefault="009F4F24" w:rsidP="002C02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C023C">
        <w:rPr>
          <w:rFonts w:ascii="Times New Roman" w:eastAsia="Times New Roman" w:hAnsi="Times New Roman" w:cs="Times New Roman"/>
          <w:b/>
          <w:bCs/>
          <w:kern w:val="0"/>
          <w:sz w:val="27"/>
          <w:szCs w:val="27"/>
          <w14:ligatures w14:val="none"/>
        </w:rPr>
        <w:t xml:space="preserve">3.3 </w:t>
      </w:r>
      <w:r w:rsidR="00C5366C" w:rsidRPr="002C023C">
        <w:rPr>
          <w:rFonts w:ascii="Times New Roman" w:eastAsia="Times New Roman" w:hAnsi="Times New Roman" w:cs="Times New Roman"/>
          <w:b/>
          <w:bCs/>
          <w:kern w:val="0"/>
          <w:sz w:val="27"/>
          <w:szCs w:val="27"/>
          <w14:ligatures w14:val="none"/>
        </w:rPr>
        <w:t>plot_median_top5</w:t>
      </w:r>
      <w:r w:rsidR="00C5366C" w:rsidRPr="002C023C">
        <w:rPr>
          <w:rFonts w:ascii="Times New Roman" w:eastAsia="Times New Roman" w:hAnsi="Times New Roman" w:cs="Times New Roman"/>
          <w:b/>
          <w:bCs/>
          <w:kern w:val="0"/>
          <w:sz w:val="27"/>
          <w:szCs w:val="27"/>
          <w14:ligatures w14:val="none"/>
        </w:rPr>
        <w:t xml:space="preserve"> function:</w:t>
      </w:r>
    </w:p>
    <w:p w14:paraId="57B90DC5" w14:textId="63C48347" w:rsidR="00C5366C" w:rsidRDefault="00C5366C" w:rsidP="00C5366C">
      <w:pPr>
        <w:spacing w:before="100" w:beforeAutospacing="1" w:after="100" w:afterAutospacing="1" w:line="240" w:lineRule="auto"/>
        <w:ind w:left="360"/>
        <w:jc w:val="both"/>
        <w:rPr>
          <w:rFonts w:ascii="Times New Roman" w:eastAsia="Times New Roman" w:hAnsi="Times New Roman" w:cs="Times New Roman"/>
          <w:kern w:val="0"/>
          <w14:ligatures w14:val="none"/>
        </w:rPr>
      </w:pPr>
      <w:r w:rsidRPr="00F17A2E">
        <w:rPr>
          <w:rFonts w:ascii="Times New Roman" w:eastAsia="Times New Roman" w:hAnsi="Times New Roman" w:cs="Times New Roman"/>
          <w:kern w:val="0"/>
          <w14:ligatures w14:val="none"/>
        </w:rPr>
        <w:t xml:space="preserve">The </w:t>
      </w:r>
      <w:r w:rsidRPr="00F17A2E">
        <w:rPr>
          <w:rFonts w:ascii="Times New Roman" w:eastAsia="Times New Roman" w:hAnsi="Times New Roman" w:cs="Times New Roman"/>
          <w:b/>
          <w:bCs/>
          <w:kern w:val="0"/>
          <w14:ligatures w14:val="none"/>
        </w:rPr>
        <w:t>plot_</w:t>
      </w:r>
      <w:r>
        <w:rPr>
          <w:rFonts w:ascii="Times New Roman" w:eastAsia="Times New Roman" w:hAnsi="Times New Roman" w:cs="Times New Roman"/>
          <w:b/>
          <w:bCs/>
          <w:kern w:val="0"/>
          <w14:ligatures w14:val="none"/>
        </w:rPr>
        <w:t>median_</w:t>
      </w:r>
      <w:r w:rsidRPr="00F17A2E">
        <w:rPr>
          <w:rFonts w:ascii="Times New Roman" w:eastAsia="Times New Roman" w:hAnsi="Times New Roman" w:cs="Times New Roman"/>
          <w:b/>
          <w:bCs/>
          <w:kern w:val="0"/>
          <w14:ligatures w14:val="none"/>
        </w:rPr>
        <w:t>t</w:t>
      </w:r>
      <w:r>
        <w:rPr>
          <w:rFonts w:ascii="Times New Roman" w:eastAsia="Times New Roman" w:hAnsi="Times New Roman" w:cs="Times New Roman"/>
          <w:b/>
          <w:bCs/>
          <w:kern w:val="0"/>
          <w14:ligatures w14:val="none"/>
        </w:rPr>
        <w:t>op5</w:t>
      </w:r>
      <w:r w:rsidRPr="00F17A2E">
        <w:rPr>
          <w:rFonts w:ascii="Times New Roman" w:eastAsia="Times New Roman" w:hAnsi="Times New Roman" w:cs="Times New Roman"/>
          <w:b/>
          <w:bCs/>
          <w:kern w:val="0"/>
          <w14:ligatures w14:val="none"/>
        </w:rPr>
        <w:t xml:space="preserve"> </w:t>
      </w:r>
      <w:r w:rsidRPr="00F17A2E">
        <w:rPr>
          <w:rFonts w:ascii="Times New Roman" w:eastAsia="Times New Roman" w:hAnsi="Times New Roman" w:cs="Times New Roman"/>
          <w:kern w:val="0"/>
          <w14:ligatures w14:val="none"/>
        </w:rPr>
        <w:t xml:space="preserve">is implemented by </w:t>
      </w:r>
      <w:r w:rsidRPr="00C5366C">
        <w:rPr>
          <w:rFonts w:ascii="Times New Roman" w:eastAsia="Times New Roman" w:hAnsi="Times New Roman" w:cs="Times New Roman"/>
          <w:kern w:val="0"/>
          <w14:ligatures w14:val="none"/>
        </w:rPr>
        <w:t>creating a bar plot with median info (top 5)</w:t>
      </w:r>
      <w:r w:rsidRPr="00F17A2E">
        <w:rPr>
          <w:rFonts w:ascii="Times New Roman" w:eastAsia="Times New Roman" w:hAnsi="Times New Roman" w:cs="Times New Roman"/>
          <w:kern w:val="0"/>
          <w14:ligatures w14:val="none"/>
        </w:rPr>
        <w:t>:</w:t>
      </w:r>
    </w:p>
    <w:p w14:paraId="4C66A2D3" w14:textId="67167F4E" w:rsidR="00C5366C" w:rsidRDefault="00C5366C" w:rsidP="00C5366C">
      <w:pPr>
        <w:jc w:val="cente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651ED39C" wp14:editId="1373CA34">
            <wp:extent cx="3568890" cy="2676668"/>
            <wp:effectExtent l="0" t="0" r="0" b="9525"/>
            <wp:docPr id="2106815975" name="Picture 3" descr="A graph of blue b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815975" name="Picture 3" descr="A graph of blue bars"/>
                    <pic:cNvPicPr/>
                  </pic:nvPicPr>
                  <pic:blipFill>
                    <a:blip r:embed="rId9">
                      <a:extLst>
                        <a:ext uri="{28A0092B-C50C-407E-A947-70E740481C1C}">
                          <a14:useLocalDpi xmlns:a14="http://schemas.microsoft.com/office/drawing/2010/main" val="0"/>
                        </a:ext>
                      </a:extLst>
                    </a:blip>
                    <a:stretch>
                      <a:fillRect/>
                    </a:stretch>
                  </pic:blipFill>
                  <pic:spPr>
                    <a:xfrm>
                      <a:off x="0" y="0"/>
                      <a:ext cx="3572225" cy="2679169"/>
                    </a:xfrm>
                    <a:prstGeom prst="rect">
                      <a:avLst/>
                    </a:prstGeom>
                  </pic:spPr>
                </pic:pic>
              </a:graphicData>
            </a:graphic>
          </wp:inline>
        </w:drawing>
      </w:r>
    </w:p>
    <w:p w14:paraId="5836AB0E" w14:textId="5A20F00B" w:rsidR="00C504A0" w:rsidRPr="00C504A0" w:rsidRDefault="00C504A0" w:rsidP="00C504A0">
      <w:pPr>
        <w:pStyle w:val="ListParagraph"/>
        <w:numPr>
          <w:ilvl w:val="0"/>
          <w:numId w:val="11"/>
        </w:numPr>
        <w:spacing w:after="0" w:line="240" w:lineRule="auto"/>
        <w:jc w:val="both"/>
        <w:rPr>
          <w:rFonts w:ascii="Times New Roman" w:eastAsia="Times New Roman" w:hAnsi="Times New Roman" w:cs="Times New Roman"/>
          <w:kern w:val="0"/>
          <w14:ligatures w14:val="none"/>
        </w:rPr>
      </w:pPr>
      <w:r w:rsidRPr="00C504A0">
        <w:rPr>
          <w:rFonts w:ascii="Times New Roman" w:eastAsia="Times New Roman" w:hAnsi="Times New Roman" w:cs="Times New Roman"/>
          <w:kern w:val="0"/>
          <w14:ligatures w14:val="none"/>
        </w:rPr>
        <w:t>A bar chart displaying the top 5 highest median salaries by major.</w:t>
      </w:r>
    </w:p>
    <w:p w14:paraId="792CD8EC" w14:textId="74D52AD2" w:rsidR="00C504A0" w:rsidRPr="00C504A0" w:rsidRDefault="00C504A0" w:rsidP="00C504A0">
      <w:pPr>
        <w:pStyle w:val="ListParagraph"/>
        <w:numPr>
          <w:ilvl w:val="0"/>
          <w:numId w:val="11"/>
        </w:numPr>
        <w:spacing w:after="0" w:line="240" w:lineRule="auto"/>
        <w:jc w:val="both"/>
        <w:rPr>
          <w:rFonts w:ascii="Times New Roman" w:eastAsia="Times New Roman" w:hAnsi="Times New Roman" w:cs="Times New Roman"/>
          <w:kern w:val="0"/>
          <w14:ligatures w14:val="none"/>
        </w:rPr>
      </w:pPr>
      <w:r w:rsidRPr="00C504A0">
        <w:rPr>
          <w:rFonts w:ascii="Times New Roman" w:eastAsia="Times New Roman" w:hAnsi="Times New Roman" w:cs="Times New Roman"/>
          <w:kern w:val="0"/>
          <w14:ligatures w14:val="none"/>
        </w:rPr>
        <w:t>Petroleum Engineering has the highest median salary, followed by Mining &amp; Mineral Engineering.</w:t>
      </w:r>
    </w:p>
    <w:p w14:paraId="1FEAC3CE" w14:textId="3D978743" w:rsidR="00C5366C" w:rsidRPr="00C504A0" w:rsidRDefault="00C504A0" w:rsidP="00C504A0">
      <w:pPr>
        <w:pStyle w:val="ListParagraph"/>
        <w:numPr>
          <w:ilvl w:val="0"/>
          <w:numId w:val="13"/>
        </w:numPr>
        <w:spacing w:after="0" w:line="240" w:lineRule="auto"/>
        <w:jc w:val="both"/>
        <w:rPr>
          <w:rFonts w:ascii="Times New Roman" w:eastAsia="Times New Roman" w:hAnsi="Times New Roman" w:cs="Times New Roman"/>
          <w:kern w:val="0"/>
          <w14:ligatures w14:val="none"/>
        </w:rPr>
      </w:pPr>
      <w:r w:rsidRPr="00C504A0">
        <w:rPr>
          <w:rFonts w:ascii="Times New Roman" w:eastAsia="Times New Roman" w:hAnsi="Times New Roman" w:cs="Times New Roman"/>
          <w:kern w:val="0"/>
          <w14:ligatures w14:val="none"/>
        </w:rPr>
        <w:lastRenderedPageBreak/>
        <w:t>Engineering-related fields dominate the top 5, indicating high earning potential in these disciplines.</w:t>
      </w:r>
    </w:p>
    <w:p w14:paraId="4D8AD4A0" w14:textId="1F693F98" w:rsidR="00C504A0" w:rsidRPr="002C023C" w:rsidRDefault="009F4F24" w:rsidP="002C02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C023C">
        <w:rPr>
          <w:rFonts w:ascii="Times New Roman" w:eastAsia="Times New Roman" w:hAnsi="Times New Roman" w:cs="Times New Roman"/>
          <w:b/>
          <w:bCs/>
          <w:kern w:val="0"/>
          <w:sz w:val="27"/>
          <w:szCs w:val="27"/>
          <w14:ligatures w14:val="none"/>
        </w:rPr>
        <w:t xml:space="preserve">3.4 </w:t>
      </w:r>
      <w:r w:rsidR="00C504A0" w:rsidRPr="002C023C">
        <w:rPr>
          <w:rFonts w:ascii="Times New Roman" w:eastAsia="Times New Roman" w:hAnsi="Times New Roman" w:cs="Times New Roman"/>
          <w:b/>
          <w:bCs/>
          <w:kern w:val="0"/>
          <w:sz w:val="27"/>
          <w:szCs w:val="27"/>
          <w14:ligatures w14:val="none"/>
        </w:rPr>
        <w:t>plot_three_bars</w:t>
      </w:r>
      <w:r w:rsidR="00C504A0" w:rsidRPr="002C023C">
        <w:rPr>
          <w:rFonts w:ascii="Times New Roman" w:eastAsia="Times New Roman" w:hAnsi="Times New Roman" w:cs="Times New Roman"/>
          <w:b/>
          <w:bCs/>
          <w:kern w:val="0"/>
          <w:sz w:val="27"/>
          <w:szCs w:val="27"/>
          <w14:ligatures w14:val="none"/>
        </w:rPr>
        <w:t xml:space="preserve"> function:</w:t>
      </w:r>
    </w:p>
    <w:p w14:paraId="373F4532" w14:textId="31610540" w:rsidR="009F4F24" w:rsidRPr="00C504A0" w:rsidRDefault="00C504A0" w:rsidP="00C504A0">
      <w:pPr>
        <w:spacing w:before="100" w:beforeAutospacing="1" w:after="100" w:afterAutospacing="1" w:line="240" w:lineRule="auto"/>
        <w:ind w:left="360"/>
        <w:jc w:val="both"/>
        <w:rPr>
          <w:rFonts w:ascii="Times New Roman" w:eastAsia="Times New Roman" w:hAnsi="Times New Roman" w:cs="Times New Roman"/>
          <w:kern w:val="0"/>
          <w14:ligatures w14:val="none"/>
        </w:rPr>
      </w:pPr>
      <w:r w:rsidRPr="00F17A2E">
        <w:rPr>
          <w:rFonts w:ascii="Times New Roman" w:eastAsia="Times New Roman" w:hAnsi="Times New Roman" w:cs="Times New Roman"/>
          <w:kern w:val="0"/>
          <w14:ligatures w14:val="none"/>
        </w:rPr>
        <w:t xml:space="preserve">The </w:t>
      </w:r>
      <w:r w:rsidRPr="00F17A2E">
        <w:rPr>
          <w:rFonts w:ascii="Times New Roman" w:eastAsia="Times New Roman" w:hAnsi="Times New Roman" w:cs="Times New Roman"/>
          <w:b/>
          <w:bCs/>
          <w:kern w:val="0"/>
          <w14:ligatures w14:val="none"/>
        </w:rPr>
        <w:t>plot_</w:t>
      </w:r>
      <w:r>
        <w:rPr>
          <w:rFonts w:ascii="Times New Roman" w:eastAsia="Times New Roman" w:hAnsi="Times New Roman" w:cs="Times New Roman"/>
          <w:b/>
          <w:bCs/>
          <w:kern w:val="0"/>
          <w14:ligatures w14:val="none"/>
        </w:rPr>
        <w:t>three_bars</w:t>
      </w:r>
      <w:r w:rsidRPr="00F17A2E">
        <w:rPr>
          <w:rFonts w:ascii="Times New Roman" w:eastAsia="Times New Roman" w:hAnsi="Times New Roman" w:cs="Times New Roman"/>
          <w:b/>
          <w:bCs/>
          <w:kern w:val="0"/>
          <w14:ligatures w14:val="none"/>
        </w:rPr>
        <w:t xml:space="preserve"> </w:t>
      </w:r>
      <w:r w:rsidRPr="00F17A2E">
        <w:rPr>
          <w:rFonts w:ascii="Times New Roman" w:eastAsia="Times New Roman" w:hAnsi="Times New Roman" w:cs="Times New Roman"/>
          <w:kern w:val="0"/>
          <w14:ligatures w14:val="none"/>
        </w:rPr>
        <w:t xml:space="preserve">is implemented by </w:t>
      </w:r>
      <w:r w:rsidRPr="00C5366C">
        <w:rPr>
          <w:rFonts w:ascii="Times New Roman" w:eastAsia="Times New Roman" w:hAnsi="Times New Roman" w:cs="Times New Roman"/>
          <w:kern w:val="0"/>
          <w14:ligatures w14:val="none"/>
        </w:rPr>
        <w:t>creating</w:t>
      </w:r>
      <w:r>
        <w:rPr>
          <w:rFonts w:ascii="Times New Roman" w:eastAsia="Times New Roman" w:hAnsi="Times New Roman" w:cs="Times New Roman"/>
          <w:kern w:val="0"/>
          <w14:ligatures w14:val="none"/>
        </w:rPr>
        <w:t xml:space="preserve"> </w:t>
      </w:r>
      <w:r w:rsidRPr="00C504A0">
        <w:rPr>
          <w:rFonts w:ascii="Times New Roman" w:eastAsia="Times New Roman" w:hAnsi="Times New Roman" w:cs="Times New Roman"/>
          <w:kern w:val="0"/>
          <w14:ligatures w14:val="none"/>
        </w:rPr>
        <w:t>a bar plot with median info (three bars per major).</w:t>
      </w:r>
    </w:p>
    <w:p w14:paraId="70DA582B" w14:textId="3BBA777B" w:rsidR="00770C85" w:rsidRDefault="00C504A0" w:rsidP="00C504A0">
      <w:pPr>
        <w:jc w:val="cente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7B8682B2" wp14:editId="01138320">
            <wp:extent cx="4369103" cy="3276827"/>
            <wp:effectExtent l="0" t="0" r="0" b="0"/>
            <wp:docPr id="12486027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602786" name="Picture 1248602786"/>
                    <pic:cNvPicPr/>
                  </pic:nvPicPr>
                  <pic:blipFill>
                    <a:blip r:embed="rId10">
                      <a:extLst>
                        <a:ext uri="{28A0092B-C50C-407E-A947-70E740481C1C}">
                          <a14:useLocalDpi xmlns:a14="http://schemas.microsoft.com/office/drawing/2010/main" val="0"/>
                        </a:ext>
                      </a:extLst>
                    </a:blip>
                    <a:stretch>
                      <a:fillRect/>
                    </a:stretch>
                  </pic:blipFill>
                  <pic:spPr>
                    <a:xfrm>
                      <a:off x="0" y="0"/>
                      <a:ext cx="4371520" cy="3278640"/>
                    </a:xfrm>
                    <a:prstGeom prst="rect">
                      <a:avLst/>
                    </a:prstGeom>
                  </pic:spPr>
                </pic:pic>
              </a:graphicData>
            </a:graphic>
          </wp:inline>
        </w:drawing>
      </w:r>
    </w:p>
    <w:p w14:paraId="7347AFE9" w14:textId="77777777" w:rsidR="00C504A0" w:rsidRPr="00C504A0" w:rsidRDefault="00C504A0" w:rsidP="00C504A0">
      <w:pPr>
        <w:pStyle w:val="ListParagraph"/>
        <w:numPr>
          <w:ilvl w:val="0"/>
          <w:numId w:val="13"/>
        </w:numPr>
        <w:jc w:val="both"/>
        <w:rPr>
          <w:rFonts w:ascii="Times New Roman" w:eastAsia="Times New Roman" w:hAnsi="Times New Roman" w:cs="Times New Roman"/>
          <w:kern w:val="0"/>
          <w14:ligatures w14:val="none"/>
        </w:rPr>
      </w:pPr>
      <w:r w:rsidRPr="00C504A0">
        <w:rPr>
          <w:rFonts w:ascii="Times New Roman" w:eastAsia="Times New Roman" w:hAnsi="Times New Roman" w:cs="Times New Roman"/>
          <w:kern w:val="0"/>
          <w14:ligatures w14:val="none"/>
        </w:rPr>
        <w:t>A bar chart comparing the 25th percentile, median, and 75th percentile salaries across different fields.</w:t>
      </w:r>
    </w:p>
    <w:p w14:paraId="20346712" w14:textId="77777777" w:rsidR="00C504A0" w:rsidRPr="00C504A0" w:rsidRDefault="00C504A0" w:rsidP="00C504A0">
      <w:pPr>
        <w:pStyle w:val="ListParagraph"/>
        <w:numPr>
          <w:ilvl w:val="0"/>
          <w:numId w:val="13"/>
        </w:numPr>
        <w:jc w:val="both"/>
        <w:rPr>
          <w:rFonts w:ascii="Times New Roman" w:eastAsia="Times New Roman" w:hAnsi="Times New Roman" w:cs="Times New Roman"/>
          <w:kern w:val="0"/>
          <w14:ligatures w14:val="none"/>
        </w:rPr>
      </w:pPr>
      <w:r w:rsidRPr="00C504A0">
        <w:rPr>
          <w:rFonts w:ascii="Times New Roman" w:eastAsia="Times New Roman" w:hAnsi="Times New Roman" w:cs="Times New Roman"/>
          <w:kern w:val="0"/>
          <w14:ligatures w14:val="none"/>
        </w:rPr>
        <w:t>The significant gap between percentiles suggests salary dispersion within fields.</w:t>
      </w:r>
    </w:p>
    <w:p w14:paraId="7611A8FB" w14:textId="1562E6E6" w:rsidR="00C504A0" w:rsidRPr="00C504A0" w:rsidRDefault="00C504A0" w:rsidP="00C504A0">
      <w:pPr>
        <w:pStyle w:val="ListParagraph"/>
        <w:numPr>
          <w:ilvl w:val="0"/>
          <w:numId w:val="13"/>
        </w:numPr>
        <w:jc w:val="both"/>
        <w:rPr>
          <w:rFonts w:ascii="Times New Roman" w:eastAsia="Times New Roman" w:hAnsi="Times New Roman" w:cs="Times New Roman"/>
          <w:kern w:val="0"/>
          <w14:ligatures w14:val="none"/>
        </w:rPr>
      </w:pPr>
      <w:r w:rsidRPr="00C504A0">
        <w:rPr>
          <w:rFonts w:ascii="Times New Roman" w:eastAsia="Times New Roman" w:hAnsi="Times New Roman" w:cs="Times New Roman"/>
          <w:kern w:val="0"/>
          <w14:ligatures w14:val="none"/>
        </w:rPr>
        <w:t>Some engineering and science majors show high variability between the 25th and 75th percentiles.</w:t>
      </w:r>
    </w:p>
    <w:p w14:paraId="0CB451DE" w14:textId="798647A9" w:rsidR="009F4F24" w:rsidRPr="002C023C" w:rsidRDefault="009F4F24" w:rsidP="002C02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C023C">
        <w:rPr>
          <w:rFonts w:ascii="Times New Roman" w:eastAsia="Times New Roman" w:hAnsi="Times New Roman" w:cs="Times New Roman"/>
          <w:b/>
          <w:bCs/>
          <w:kern w:val="0"/>
          <w:sz w:val="27"/>
          <w:szCs w:val="27"/>
          <w14:ligatures w14:val="none"/>
        </w:rPr>
        <w:t>3.5</w:t>
      </w:r>
      <w:r w:rsidR="00C504A0" w:rsidRPr="002C023C">
        <w:rPr>
          <w:rFonts w:ascii="Times New Roman" w:eastAsia="Times New Roman" w:hAnsi="Times New Roman" w:cs="Times New Roman"/>
          <w:b/>
          <w:bCs/>
          <w:kern w:val="0"/>
          <w:sz w:val="27"/>
          <w:szCs w:val="27"/>
          <w14:ligatures w14:val="none"/>
        </w:rPr>
        <w:t xml:space="preserve"> </w:t>
      </w:r>
      <w:r w:rsidR="00C504A0" w:rsidRPr="002C023C">
        <w:rPr>
          <w:rFonts w:ascii="Times New Roman" w:eastAsia="Times New Roman" w:hAnsi="Times New Roman" w:cs="Times New Roman"/>
          <w:b/>
          <w:bCs/>
          <w:kern w:val="0"/>
          <w:sz w:val="27"/>
          <w:szCs w:val="27"/>
          <w14:ligatures w14:val="none"/>
        </w:rPr>
        <w:t>plot_scatter</w:t>
      </w:r>
      <w:r w:rsidR="00C504A0" w:rsidRPr="002C023C">
        <w:rPr>
          <w:rFonts w:ascii="Times New Roman" w:eastAsia="Times New Roman" w:hAnsi="Times New Roman" w:cs="Times New Roman"/>
          <w:b/>
          <w:bCs/>
          <w:kern w:val="0"/>
          <w:sz w:val="27"/>
          <w:szCs w:val="27"/>
          <w14:ligatures w14:val="none"/>
        </w:rPr>
        <w:t xml:space="preserve"> function:</w:t>
      </w:r>
    </w:p>
    <w:p w14:paraId="6A9DE100" w14:textId="3588256D" w:rsidR="00770C85" w:rsidRDefault="00C504A0" w:rsidP="00C504A0">
      <w:pPr>
        <w:spacing w:before="100" w:beforeAutospacing="1" w:after="100" w:afterAutospacing="1" w:line="240" w:lineRule="auto"/>
        <w:ind w:left="360"/>
        <w:jc w:val="both"/>
        <w:rPr>
          <w:rFonts w:ascii="Times New Roman" w:eastAsia="Times New Roman" w:hAnsi="Times New Roman" w:cs="Times New Roman"/>
          <w:kern w:val="0"/>
          <w14:ligatures w14:val="none"/>
        </w:rPr>
      </w:pPr>
      <w:r w:rsidRPr="00F17A2E">
        <w:rPr>
          <w:rFonts w:ascii="Times New Roman" w:eastAsia="Times New Roman" w:hAnsi="Times New Roman" w:cs="Times New Roman"/>
          <w:kern w:val="0"/>
          <w14:ligatures w14:val="none"/>
        </w:rPr>
        <w:t xml:space="preserve">The </w:t>
      </w:r>
      <w:r w:rsidRPr="00F17A2E">
        <w:rPr>
          <w:rFonts w:ascii="Times New Roman" w:eastAsia="Times New Roman" w:hAnsi="Times New Roman" w:cs="Times New Roman"/>
          <w:b/>
          <w:bCs/>
          <w:kern w:val="0"/>
          <w14:ligatures w14:val="none"/>
        </w:rPr>
        <w:t>plot_</w:t>
      </w:r>
      <w:r>
        <w:rPr>
          <w:rFonts w:ascii="Times New Roman" w:eastAsia="Times New Roman" w:hAnsi="Times New Roman" w:cs="Times New Roman"/>
          <w:b/>
          <w:bCs/>
          <w:kern w:val="0"/>
          <w14:ligatures w14:val="none"/>
        </w:rPr>
        <w:t>scatter</w:t>
      </w:r>
      <w:r w:rsidRPr="00F17A2E">
        <w:rPr>
          <w:rFonts w:ascii="Times New Roman" w:eastAsia="Times New Roman" w:hAnsi="Times New Roman" w:cs="Times New Roman"/>
          <w:b/>
          <w:bCs/>
          <w:kern w:val="0"/>
          <w14:ligatures w14:val="none"/>
        </w:rPr>
        <w:t xml:space="preserve"> </w:t>
      </w:r>
      <w:r w:rsidRPr="00F17A2E">
        <w:rPr>
          <w:rFonts w:ascii="Times New Roman" w:eastAsia="Times New Roman" w:hAnsi="Times New Roman" w:cs="Times New Roman"/>
          <w:kern w:val="0"/>
          <w14:ligatures w14:val="none"/>
        </w:rPr>
        <w:t xml:space="preserve">is implemented by </w:t>
      </w:r>
      <w:r w:rsidRPr="00C5366C">
        <w:rPr>
          <w:rFonts w:ascii="Times New Roman" w:eastAsia="Times New Roman" w:hAnsi="Times New Roman" w:cs="Times New Roman"/>
          <w:kern w:val="0"/>
          <w14:ligatures w14:val="none"/>
        </w:rPr>
        <w:t>creating</w:t>
      </w:r>
      <w:r>
        <w:rPr>
          <w:rFonts w:ascii="Times New Roman" w:eastAsia="Times New Roman" w:hAnsi="Times New Roman" w:cs="Times New Roman"/>
          <w:kern w:val="0"/>
          <w14:ligatures w14:val="none"/>
        </w:rPr>
        <w:t xml:space="preserve"> </w:t>
      </w:r>
      <w:r w:rsidRPr="00C504A0">
        <w:rPr>
          <w:rFonts w:ascii="Times New Roman" w:eastAsia="Times New Roman" w:hAnsi="Times New Roman" w:cs="Times New Roman"/>
          <w:kern w:val="0"/>
          <w14:ligatures w14:val="none"/>
        </w:rPr>
        <w:t>a scatter plot with median info</w:t>
      </w:r>
      <w:r>
        <w:rPr>
          <w:rFonts w:ascii="Times New Roman" w:eastAsia="Times New Roman" w:hAnsi="Times New Roman" w:cs="Times New Roman"/>
          <w:kern w:val="0"/>
          <w14:ligatures w14:val="none"/>
        </w:rPr>
        <w:t>:</w:t>
      </w:r>
    </w:p>
    <w:p w14:paraId="5AC12B4B" w14:textId="474CD945" w:rsidR="00C504A0" w:rsidRDefault="00C504A0" w:rsidP="00C504A0">
      <w:pPr>
        <w:spacing w:before="100" w:beforeAutospacing="1" w:after="100" w:afterAutospacing="1" w:line="240" w:lineRule="auto"/>
        <w:ind w:left="360"/>
        <w:jc w:val="cente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lastRenderedPageBreak/>
        <w:drawing>
          <wp:inline distT="0" distB="0" distL="0" distR="0" wp14:anchorId="6A381543" wp14:editId="0B57E2EC">
            <wp:extent cx="4105247" cy="3078935"/>
            <wp:effectExtent l="0" t="0" r="0" b="7620"/>
            <wp:docPr id="1421566513" name="Picture 5" descr="A graph with blue 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566513" name="Picture 5" descr="A graph with blue dots"/>
                    <pic:cNvPicPr/>
                  </pic:nvPicPr>
                  <pic:blipFill>
                    <a:blip r:embed="rId11">
                      <a:extLst>
                        <a:ext uri="{28A0092B-C50C-407E-A947-70E740481C1C}">
                          <a14:useLocalDpi xmlns:a14="http://schemas.microsoft.com/office/drawing/2010/main" val="0"/>
                        </a:ext>
                      </a:extLst>
                    </a:blip>
                    <a:stretch>
                      <a:fillRect/>
                    </a:stretch>
                  </pic:blipFill>
                  <pic:spPr>
                    <a:xfrm>
                      <a:off x="0" y="0"/>
                      <a:ext cx="4114241" cy="3085681"/>
                    </a:xfrm>
                    <a:prstGeom prst="rect">
                      <a:avLst/>
                    </a:prstGeom>
                  </pic:spPr>
                </pic:pic>
              </a:graphicData>
            </a:graphic>
          </wp:inline>
        </w:drawing>
      </w:r>
    </w:p>
    <w:p w14:paraId="69BBC0EC" w14:textId="77777777" w:rsidR="002C023C" w:rsidRPr="002C023C" w:rsidRDefault="002C023C" w:rsidP="002C023C">
      <w:pPr>
        <w:pStyle w:val="ListParagraph"/>
        <w:numPr>
          <w:ilvl w:val="0"/>
          <w:numId w:val="14"/>
        </w:numPr>
        <w:spacing w:before="100" w:beforeAutospacing="1" w:after="100" w:afterAutospacing="1" w:line="240" w:lineRule="auto"/>
        <w:jc w:val="both"/>
        <w:rPr>
          <w:rFonts w:ascii="Times New Roman" w:eastAsia="Times New Roman" w:hAnsi="Times New Roman" w:cs="Times New Roman"/>
          <w:kern w:val="0"/>
          <w14:ligatures w14:val="none"/>
        </w:rPr>
      </w:pPr>
      <w:r w:rsidRPr="002C023C">
        <w:rPr>
          <w:rFonts w:ascii="Times New Roman" w:eastAsia="Times New Roman" w:hAnsi="Times New Roman" w:cs="Times New Roman"/>
          <w:kern w:val="0"/>
          <w14:ligatures w14:val="none"/>
        </w:rPr>
        <w:t>A scatter plot showing the relationship between median salaries and unemployment rates.</w:t>
      </w:r>
    </w:p>
    <w:p w14:paraId="62E5159E" w14:textId="77777777" w:rsidR="002C023C" w:rsidRPr="002C023C" w:rsidRDefault="002C023C" w:rsidP="002C023C">
      <w:pPr>
        <w:pStyle w:val="ListParagraph"/>
        <w:numPr>
          <w:ilvl w:val="0"/>
          <w:numId w:val="14"/>
        </w:numPr>
        <w:spacing w:before="100" w:beforeAutospacing="1" w:after="100" w:afterAutospacing="1" w:line="240" w:lineRule="auto"/>
        <w:jc w:val="both"/>
        <w:rPr>
          <w:rFonts w:ascii="Times New Roman" w:eastAsia="Times New Roman" w:hAnsi="Times New Roman" w:cs="Times New Roman"/>
          <w:kern w:val="0"/>
          <w14:ligatures w14:val="none"/>
        </w:rPr>
      </w:pPr>
      <w:r w:rsidRPr="002C023C">
        <w:rPr>
          <w:rFonts w:ascii="Times New Roman" w:eastAsia="Times New Roman" w:hAnsi="Times New Roman" w:cs="Times New Roman"/>
          <w:kern w:val="0"/>
          <w14:ligatures w14:val="none"/>
        </w:rPr>
        <w:t>A general trend suggests that lower median salaries tend to have higher unemployment rates.</w:t>
      </w:r>
    </w:p>
    <w:p w14:paraId="7B3BA5FA" w14:textId="097B4038" w:rsidR="00C504A0" w:rsidRPr="002C023C" w:rsidRDefault="002C023C" w:rsidP="002C023C">
      <w:pPr>
        <w:pStyle w:val="ListParagraph"/>
        <w:numPr>
          <w:ilvl w:val="0"/>
          <w:numId w:val="14"/>
        </w:numPr>
        <w:spacing w:before="100" w:beforeAutospacing="1" w:after="100" w:afterAutospacing="1" w:line="240" w:lineRule="auto"/>
        <w:jc w:val="both"/>
        <w:rPr>
          <w:rFonts w:ascii="Times New Roman" w:eastAsia="Times New Roman" w:hAnsi="Times New Roman" w:cs="Times New Roman"/>
          <w:kern w:val="0"/>
          <w14:ligatures w14:val="none"/>
        </w:rPr>
      </w:pPr>
      <w:r w:rsidRPr="002C023C">
        <w:rPr>
          <w:rFonts w:ascii="Times New Roman" w:eastAsia="Times New Roman" w:hAnsi="Times New Roman" w:cs="Times New Roman"/>
          <w:kern w:val="0"/>
          <w14:ligatures w14:val="none"/>
        </w:rPr>
        <w:t>Some majors with high median salaries still exhibit a range of unemployment rates.</w:t>
      </w:r>
    </w:p>
    <w:p w14:paraId="16EB87BD" w14:textId="484F2B04" w:rsidR="00770C85" w:rsidRPr="002C023C" w:rsidRDefault="009F4F24" w:rsidP="002C02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C023C">
        <w:rPr>
          <w:rFonts w:ascii="Times New Roman" w:eastAsia="Times New Roman" w:hAnsi="Times New Roman" w:cs="Times New Roman"/>
          <w:b/>
          <w:bCs/>
          <w:kern w:val="0"/>
          <w:sz w:val="27"/>
          <w:szCs w:val="27"/>
          <w14:ligatures w14:val="none"/>
        </w:rPr>
        <w:t xml:space="preserve">3.6 </w:t>
      </w:r>
      <w:r w:rsidR="002C023C" w:rsidRPr="002C023C">
        <w:rPr>
          <w:rFonts w:ascii="Times New Roman" w:eastAsia="Times New Roman" w:hAnsi="Times New Roman" w:cs="Times New Roman"/>
          <w:b/>
          <w:bCs/>
          <w:kern w:val="0"/>
          <w:sz w:val="27"/>
          <w:szCs w:val="27"/>
          <w14:ligatures w14:val="none"/>
        </w:rPr>
        <w:t>plot_grouping</w:t>
      </w:r>
      <w:r w:rsidR="002C023C" w:rsidRPr="002C023C">
        <w:rPr>
          <w:rFonts w:ascii="Times New Roman" w:eastAsia="Times New Roman" w:hAnsi="Times New Roman" w:cs="Times New Roman"/>
          <w:b/>
          <w:bCs/>
          <w:kern w:val="0"/>
          <w:sz w:val="27"/>
          <w:szCs w:val="27"/>
          <w14:ligatures w14:val="none"/>
        </w:rPr>
        <w:t xml:space="preserve"> function:</w:t>
      </w:r>
    </w:p>
    <w:p w14:paraId="544416C5" w14:textId="77777777" w:rsidR="002C023C" w:rsidRDefault="002C023C" w:rsidP="002C023C">
      <w:pPr>
        <w:spacing w:before="100" w:beforeAutospacing="1" w:after="100" w:afterAutospacing="1" w:line="240" w:lineRule="auto"/>
        <w:ind w:left="360"/>
        <w:jc w:val="both"/>
        <w:rPr>
          <w:rFonts w:ascii="Times New Roman" w:eastAsia="Times New Roman" w:hAnsi="Times New Roman" w:cs="Times New Roman"/>
          <w:kern w:val="0"/>
          <w14:ligatures w14:val="none"/>
        </w:rPr>
      </w:pPr>
      <w:r w:rsidRPr="002C023C">
        <w:rPr>
          <w:rFonts w:ascii="Times New Roman" w:eastAsia="Times New Roman" w:hAnsi="Times New Roman" w:cs="Times New Roman"/>
          <w:kern w:val="0"/>
          <w14:ligatures w14:val="none"/>
        </w:rPr>
        <w:t xml:space="preserve">The </w:t>
      </w:r>
      <w:r w:rsidRPr="002C023C">
        <w:rPr>
          <w:rFonts w:ascii="Times New Roman" w:eastAsia="Times New Roman" w:hAnsi="Times New Roman" w:cs="Times New Roman"/>
          <w:b/>
          <w:bCs/>
          <w:kern w:val="0"/>
          <w14:ligatures w14:val="none"/>
        </w:rPr>
        <w:t>plot_scatter</w:t>
      </w:r>
      <w:r w:rsidRPr="002C023C">
        <w:rPr>
          <w:rFonts w:ascii="Times New Roman" w:eastAsia="Times New Roman" w:hAnsi="Times New Roman" w:cs="Times New Roman"/>
          <w:kern w:val="0"/>
          <w14:ligatures w14:val="none"/>
        </w:rPr>
        <w:t xml:space="preserve"> is implemented by creating </w:t>
      </w:r>
      <w:r w:rsidRPr="002678D3">
        <w:rPr>
          <w:rFonts w:ascii="Times New Roman" w:eastAsia="Times New Roman" w:hAnsi="Times New Roman" w:cs="Times New Roman"/>
          <w:kern w:val="0"/>
          <w14:ligatures w14:val="none"/>
        </w:rPr>
        <w:t>a plot with grouping</w:t>
      </w:r>
      <w:r>
        <w:rPr>
          <w:rFonts w:ascii="Times New Roman" w:eastAsia="Times New Roman" w:hAnsi="Times New Roman" w:cs="Times New Roman"/>
          <w:kern w:val="0"/>
          <w14:ligatures w14:val="none"/>
        </w:rPr>
        <w:t>.</w:t>
      </w:r>
    </w:p>
    <w:p w14:paraId="094B2710" w14:textId="04906453" w:rsidR="002C023C" w:rsidRDefault="002C023C" w:rsidP="002C023C">
      <w:pPr>
        <w:spacing w:before="100" w:beforeAutospacing="1" w:after="100" w:afterAutospacing="1" w:line="240" w:lineRule="auto"/>
        <w:ind w:left="360"/>
        <w:jc w:val="cente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326567F8" wp14:editId="00CA89EC">
            <wp:extent cx="4165597" cy="3124200"/>
            <wp:effectExtent l="0" t="0" r="6985" b="0"/>
            <wp:docPr id="1262584734" name="Picture 6" descr="A graph with blue and white b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584734" name="Picture 6" descr="A graph with blue and white bars"/>
                    <pic:cNvPicPr/>
                  </pic:nvPicPr>
                  <pic:blipFill>
                    <a:blip r:embed="rId12">
                      <a:extLst>
                        <a:ext uri="{28A0092B-C50C-407E-A947-70E740481C1C}">
                          <a14:useLocalDpi xmlns:a14="http://schemas.microsoft.com/office/drawing/2010/main" val="0"/>
                        </a:ext>
                      </a:extLst>
                    </a:blip>
                    <a:stretch>
                      <a:fillRect/>
                    </a:stretch>
                  </pic:blipFill>
                  <pic:spPr>
                    <a:xfrm>
                      <a:off x="0" y="0"/>
                      <a:ext cx="4218554" cy="3163918"/>
                    </a:xfrm>
                    <a:prstGeom prst="rect">
                      <a:avLst/>
                    </a:prstGeom>
                  </pic:spPr>
                </pic:pic>
              </a:graphicData>
            </a:graphic>
          </wp:inline>
        </w:drawing>
      </w:r>
    </w:p>
    <w:p w14:paraId="6567619E" w14:textId="77777777" w:rsidR="002C023C" w:rsidRPr="002C023C" w:rsidRDefault="002C023C" w:rsidP="002C023C">
      <w:pPr>
        <w:pStyle w:val="ListParagraph"/>
        <w:numPr>
          <w:ilvl w:val="0"/>
          <w:numId w:val="15"/>
        </w:numPr>
        <w:spacing w:before="100" w:beforeAutospacing="1" w:after="100" w:afterAutospacing="1" w:line="240" w:lineRule="auto"/>
        <w:jc w:val="both"/>
        <w:rPr>
          <w:rFonts w:ascii="Times New Roman" w:eastAsia="Times New Roman" w:hAnsi="Times New Roman" w:cs="Times New Roman"/>
          <w:kern w:val="0"/>
          <w14:ligatures w14:val="none"/>
        </w:rPr>
      </w:pPr>
      <w:r w:rsidRPr="002C023C">
        <w:rPr>
          <w:rFonts w:ascii="Times New Roman" w:eastAsia="Times New Roman" w:hAnsi="Times New Roman" w:cs="Times New Roman"/>
          <w:kern w:val="0"/>
          <w14:ligatures w14:val="none"/>
        </w:rPr>
        <w:lastRenderedPageBreak/>
        <w:t>A horizontal bar chart showing the number of people in different fields.</w:t>
      </w:r>
    </w:p>
    <w:p w14:paraId="4A18DD6A" w14:textId="77777777" w:rsidR="002C023C" w:rsidRPr="002C023C" w:rsidRDefault="002C023C" w:rsidP="002C023C">
      <w:pPr>
        <w:pStyle w:val="ListParagraph"/>
        <w:numPr>
          <w:ilvl w:val="0"/>
          <w:numId w:val="15"/>
        </w:numPr>
        <w:spacing w:before="100" w:beforeAutospacing="1" w:after="100" w:afterAutospacing="1" w:line="240" w:lineRule="auto"/>
        <w:jc w:val="both"/>
        <w:rPr>
          <w:rFonts w:ascii="Times New Roman" w:eastAsia="Times New Roman" w:hAnsi="Times New Roman" w:cs="Times New Roman"/>
          <w:kern w:val="0"/>
          <w14:ligatures w14:val="none"/>
        </w:rPr>
      </w:pPr>
      <w:r w:rsidRPr="002C023C">
        <w:rPr>
          <w:rFonts w:ascii="Times New Roman" w:eastAsia="Times New Roman" w:hAnsi="Times New Roman" w:cs="Times New Roman"/>
          <w:kern w:val="0"/>
          <w14:ligatures w14:val="none"/>
        </w:rPr>
        <w:t>Business has the highest number of people, followed by Humanities &amp; Liberal Arts.</w:t>
      </w:r>
    </w:p>
    <w:p w14:paraId="36F2FE61" w14:textId="77777777" w:rsidR="002C023C" w:rsidRPr="002C023C" w:rsidRDefault="002C023C" w:rsidP="002C023C">
      <w:pPr>
        <w:pStyle w:val="ListParagraph"/>
        <w:numPr>
          <w:ilvl w:val="0"/>
          <w:numId w:val="15"/>
        </w:numPr>
        <w:spacing w:before="100" w:beforeAutospacing="1" w:after="100" w:afterAutospacing="1" w:line="240" w:lineRule="auto"/>
        <w:jc w:val="both"/>
        <w:rPr>
          <w:rFonts w:ascii="Times New Roman" w:eastAsia="Times New Roman" w:hAnsi="Times New Roman" w:cs="Times New Roman"/>
          <w:kern w:val="0"/>
          <w14:ligatures w14:val="none"/>
        </w:rPr>
      </w:pPr>
      <w:r w:rsidRPr="002C023C">
        <w:rPr>
          <w:rFonts w:ascii="Times New Roman" w:eastAsia="Times New Roman" w:hAnsi="Times New Roman" w:cs="Times New Roman"/>
          <w:kern w:val="0"/>
          <w14:ligatures w14:val="none"/>
        </w:rPr>
        <w:t>STEM-related fields like Engineering and Computers &amp; Mathematics have lower numbers but might have higher median salaries.</w:t>
      </w:r>
    </w:p>
    <w:p w14:paraId="7DE075B1" w14:textId="106BC103" w:rsidR="002C023C" w:rsidRPr="002C023C" w:rsidRDefault="002C023C" w:rsidP="002C023C">
      <w:pPr>
        <w:pStyle w:val="ListParagraph"/>
        <w:numPr>
          <w:ilvl w:val="0"/>
          <w:numId w:val="15"/>
        </w:numPr>
        <w:spacing w:before="100" w:beforeAutospacing="1" w:after="100" w:afterAutospacing="1" w:line="240" w:lineRule="auto"/>
        <w:jc w:val="both"/>
        <w:rPr>
          <w:rFonts w:ascii="Times New Roman" w:eastAsia="Times New Roman" w:hAnsi="Times New Roman" w:cs="Times New Roman"/>
          <w:kern w:val="0"/>
          <w14:ligatures w14:val="none"/>
        </w:rPr>
      </w:pPr>
      <w:r w:rsidRPr="002C023C">
        <w:rPr>
          <w:rFonts w:ascii="Times New Roman" w:eastAsia="Times New Roman" w:hAnsi="Times New Roman" w:cs="Times New Roman"/>
          <w:kern w:val="0"/>
          <w14:ligatures w14:val="none"/>
        </w:rPr>
        <w:t>Fields such as Natural Resources and Interdisciplinary Studies have the lowest numbers.</w:t>
      </w:r>
    </w:p>
    <w:p w14:paraId="10FD03F5" w14:textId="5B8F0913" w:rsidR="002C023C" w:rsidRPr="002C023C" w:rsidRDefault="009F4F24" w:rsidP="002C02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C023C">
        <w:rPr>
          <w:rFonts w:ascii="Times New Roman" w:eastAsia="Times New Roman" w:hAnsi="Times New Roman" w:cs="Times New Roman"/>
          <w:b/>
          <w:bCs/>
          <w:kern w:val="0"/>
          <w:sz w:val="27"/>
          <w:szCs w:val="27"/>
          <w14:ligatures w14:val="none"/>
        </w:rPr>
        <w:t>3.7</w:t>
      </w:r>
      <w:r w:rsidR="002C023C" w:rsidRPr="002C023C">
        <w:rPr>
          <w:rFonts w:ascii="Times New Roman" w:eastAsia="Times New Roman" w:hAnsi="Times New Roman" w:cs="Times New Roman"/>
          <w:b/>
          <w:bCs/>
          <w:kern w:val="0"/>
          <w:sz w:val="27"/>
          <w:szCs w:val="27"/>
          <w14:ligatures w14:val="none"/>
        </w:rPr>
        <w:t xml:space="preserve"> </w:t>
      </w:r>
      <w:r w:rsidR="002C023C" w:rsidRPr="002C023C">
        <w:rPr>
          <w:rFonts w:ascii="Times New Roman" w:eastAsia="Times New Roman" w:hAnsi="Times New Roman" w:cs="Times New Roman"/>
          <w:b/>
          <w:bCs/>
          <w:kern w:val="0"/>
          <w:sz w:val="27"/>
          <w:szCs w:val="27"/>
          <w14:ligatures w14:val="none"/>
        </w:rPr>
        <w:t>plot_pie</w:t>
      </w:r>
      <w:r w:rsidR="002C023C" w:rsidRPr="002C023C">
        <w:rPr>
          <w:rFonts w:ascii="Times New Roman" w:eastAsia="Times New Roman" w:hAnsi="Times New Roman" w:cs="Times New Roman"/>
          <w:b/>
          <w:bCs/>
          <w:kern w:val="0"/>
          <w:sz w:val="27"/>
          <w:szCs w:val="27"/>
          <w14:ligatures w14:val="none"/>
        </w:rPr>
        <w:t xml:space="preserve"> function:</w:t>
      </w:r>
    </w:p>
    <w:p w14:paraId="4FD0F745" w14:textId="33920820" w:rsidR="009F4F24" w:rsidRPr="002C023C" w:rsidRDefault="002C023C" w:rsidP="002C023C">
      <w:pPr>
        <w:spacing w:before="100" w:beforeAutospacing="1" w:after="100" w:afterAutospacing="1" w:line="240" w:lineRule="auto"/>
        <w:ind w:left="360"/>
        <w:jc w:val="both"/>
        <w:rPr>
          <w:rFonts w:ascii="Times New Roman" w:eastAsia="Times New Roman" w:hAnsi="Times New Roman" w:cs="Times New Roman"/>
          <w:kern w:val="0"/>
          <w14:ligatures w14:val="none"/>
        </w:rPr>
      </w:pPr>
      <w:r w:rsidRPr="002C023C">
        <w:rPr>
          <w:rFonts w:ascii="Times New Roman" w:eastAsia="Times New Roman" w:hAnsi="Times New Roman" w:cs="Times New Roman"/>
          <w:kern w:val="0"/>
          <w14:ligatures w14:val="none"/>
        </w:rPr>
        <w:t xml:space="preserve">The </w:t>
      </w:r>
      <w:r w:rsidRPr="002C023C">
        <w:rPr>
          <w:rFonts w:ascii="Times New Roman" w:eastAsia="Times New Roman" w:hAnsi="Times New Roman" w:cs="Times New Roman"/>
          <w:b/>
          <w:bCs/>
          <w:kern w:val="0"/>
          <w14:ligatures w14:val="none"/>
        </w:rPr>
        <w:t>plot_</w:t>
      </w:r>
      <w:r>
        <w:rPr>
          <w:rFonts w:ascii="Times New Roman" w:eastAsia="Times New Roman" w:hAnsi="Times New Roman" w:cs="Times New Roman"/>
          <w:b/>
          <w:bCs/>
          <w:kern w:val="0"/>
          <w14:ligatures w14:val="none"/>
        </w:rPr>
        <w:t>pie</w:t>
      </w:r>
      <w:r w:rsidRPr="002C023C">
        <w:rPr>
          <w:rFonts w:ascii="Times New Roman" w:eastAsia="Times New Roman" w:hAnsi="Times New Roman" w:cs="Times New Roman"/>
          <w:kern w:val="0"/>
          <w14:ligatures w14:val="none"/>
        </w:rPr>
        <w:t xml:space="preserve"> is implemented by creating </w:t>
      </w:r>
      <w:r w:rsidRPr="002678D3">
        <w:rPr>
          <w:rFonts w:ascii="Times New Roman" w:eastAsia="Times New Roman" w:hAnsi="Times New Roman" w:cs="Times New Roman"/>
          <w:kern w:val="0"/>
          <w14:ligatures w14:val="none"/>
        </w:rPr>
        <w:t xml:space="preserve">a </w:t>
      </w:r>
      <w:r w:rsidRPr="002C023C">
        <w:rPr>
          <w:rFonts w:ascii="Times New Roman" w:eastAsia="Times New Roman" w:hAnsi="Times New Roman" w:cs="Times New Roman"/>
          <w:kern w:val="0"/>
          <w14:ligatures w14:val="none"/>
        </w:rPr>
        <w:t>pie plot.</w:t>
      </w:r>
    </w:p>
    <w:p w14:paraId="62D1DC31" w14:textId="546E6011" w:rsidR="00770C85" w:rsidRDefault="002C023C" w:rsidP="002C023C">
      <w:pPr>
        <w:jc w:val="cente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29684BF0" wp14:editId="2CD71A32">
            <wp:extent cx="4314512" cy="3235884"/>
            <wp:effectExtent l="0" t="0" r="0" b="3175"/>
            <wp:docPr id="1951791216" name="Picture 7" descr="A colorful pie chart with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791216" name="Picture 7" descr="A colorful pie chart with white text"/>
                    <pic:cNvPicPr/>
                  </pic:nvPicPr>
                  <pic:blipFill>
                    <a:blip r:embed="rId13">
                      <a:extLst>
                        <a:ext uri="{28A0092B-C50C-407E-A947-70E740481C1C}">
                          <a14:useLocalDpi xmlns:a14="http://schemas.microsoft.com/office/drawing/2010/main" val="0"/>
                        </a:ext>
                      </a:extLst>
                    </a:blip>
                    <a:stretch>
                      <a:fillRect/>
                    </a:stretch>
                  </pic:blipFill>
                  <pic:spPr>
                    <a:xfrm>
                      <a:off x="0" y="0"/>
                      <a:ext cx="4323121" cy="3242341"/>
                    </a:xfrm>
                    <a:prstGeom prst="rect">
                      <a:avLst/>
                    </a:prstGeom>
                  </pic:spPr>
                </pic:pic>
              </a:graphicData>
            </a:graphic>
          </wp:inline>
        </w:drawing>
      </w:r>
    </w:p>
    <w:p w14:paraId="571AE0E9" w14:textId="77777777" w:rsidR="002C023C" w:rsidRPr="002C023C" w:rsidRDefault="002C023C" w:rsidP="002C023C">
      <w:pPr>
        <w:pStyle w:val="ListParagraph"/>
        <w:numPr>
          <w:ilvl w:val="0"/>
          <w:numId w:val="16"/>
        </w:numPr>
        <w:jc w:val="both"/>
        <w:rPr>
          <w:rFonts w:ascii="Times New Roman" w:eastAsia="Times New Roman" w:hAnsi="Times New Roman" w:cs="Times New Roman"/>
          <w:kern w:val="0"/>
          <w14:ligatures w14:val="none"/>
        </w:rPr>
      </w:pPr>
      <w:r w:rsidRPr="002C023C">
        <w:rPr>
          <w:rFonts w:ascii="Times New Roman" w:eastAsia="Times New Roman" w:hAnsi="Times New Roman" w:cs="Times New Roman"/>
          <w:kern w:val="0"/>
          <w14:ligatures w14:val="none"/>
        </w:rPr>
        <w:t>A pie chart displaying the distribution of different fields.</w:t>
      </w:r>
    </w:p>
    <w:p w14:paraId="3D3328D4" w14:textId="77777777" w:rsidR="002C023C" w:rsidRPr="002C023C" w:rsidRDefault="002C023C" w:rsidP="002C023C">
      <w:pPr>
        <w:pStyle w:val="ListParagraph"/>
        <w:numPr>
          <w:ilvl w:val="0"/>
          <w:numId w:val="16"/>
        </w:numPr>
        <w:jc w:val="both"/>
        <w:rPr>
          <w:rFonts w:ascii="Times New Roman" w:eastAsia="Times New Roman" w:hAnsi="Times New Roman" w:cs="Times New Roman"/>
          <w:kern w:val="0"/>
          <w14:ligatures w14:val="none"/>
        </w:rPr>
      </w:pPr>
      <w:r w:rsidRPr="002C023C">
        <w:rPr>
          <w:rFonts w:ascii="Times New Roman" w:eastAsia="Times New Roman" w:hAnsi="Times New Roman" w:cs="Times New Roman"/>
          <w:kern w:val="0"/>
          <w14:ligatures w14:val="none"/>
        </w:rPr>
        <w:t>Business, Humanities &amp; Liberal Arts, and Education take up a large portion of the chart.</w:t>
      </w:r>
    </w:p>
    <w:p w14:paraId="5C3919F2" w14:textId="6EB23337" w:rsidR="002C023C" w:rsidRDefault="002C023C" w:rsidP="002C023C">
      <w:pPr>
        <w:pStyle w:val="ListParagraph"/>
        <w:numPr>
          <w:ilvl w:val="0"/>
          <w:numId w:val="16"/>
        </w:numPr>
        <w:jc w:val="both"/>
        <w:rPr>
          <w:rFonts w:ascii="Times New Roman" w:eastAsia="Times New Roman" w:hAnsi="Times New Roman" w:cs="Times New Roman"/>
          <w:kern w:val="0"/>
          <w14:ligatures w14:val="none"/>
        </w:rPr>
      </w:pPr>
      <w:r w:rsidRPr="002C023C">
        <w:rPr>
          <w:rFonts w:ascii="Times New Roman" w:eastAsia="Times New Roman" w:hAnsi="Times New Roman" w:cs="Times New Roman"/>
          <w:kern w:val="0"/>
          <w14:ligatures w14:val="none"/>
        </w:rPr>
        <w:t>STEM fields have a smaller share, which might correlate with higher salaries but fewer graduates.</w:t>
      </w:r>
    </w:p>
    <w:p w14:paraId="6F374BAC" w14:textId="77777777" w:rsidR="009F4F24" w:rsidRPr="009F4F24" w:rsidRDefault="009F4F24" w:rsidP="009F4F24">
      <w:pPr>
        <w:spacing w:before="100" w:beforeAutospacing="1" w:after="100" w:afterAutospacing="1" w:line="240" w:lineRule="auto"/>
        <w:rPr>
          <w:rFonts w:ascii="Times New Roman" w:eastAsia="Times New Roman" w:hAnsi="Times New Roman" w:cs="Times New Roman"/>
          <w:kern w:val="0"/>
          <w14:ligatures w14:val="none"/>
        </w:rPr>
      </w:pPr>
      <w:r w:rsidRPr="009F4F24">
        <w:rPr>
          <w:rFonts w:ascii="Times New Roman" w:eastAsia="Times New Roman" w:hAnsi="Times New Roman" w:cs="Times New Roman"/>
          <w:kern w:val="0"/>
          <w14:ligatures w14:val="none"/>
        </w:rPr>
        <w:t>All functions have been successfully implemented and tested for accuracy.</w:t>
      </w:r>
    </w:p>
    <w:sectPr w:rsidR="009F4F24" w:rsidRPr="009F4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F144A"/>
    <w:multiLevelType w:val="hybridMultilevel"/>
    <w:tmpl w:val="43965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FE6B9E"/>
    <w:multiLevelType w:val="multilevel"/>
    <w:tmpl w:val="BB0E9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53087"/>
    <w:multiLevelType w:val="multilevel"/>
    <w:tmpl w:val="B4581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D54651"/>
    <w:multiLevelType w:val="multilevel"/>
    <w:tmpl w:val="A892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81772"/>
    <w:multiLevelType w:val="hybridMultilevel"/>
    <w:tmpl w:val="EBE06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6D6CD2"/>
    <w:multiLevelType w:val="multilevel"/>
    <w:tmpl w:val="1D9A1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BA0977"/>
    <w:multiLevelType w:val="hybridMultilevel"/>
    <w:tmpl w:val="BBDC62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76270A"/>
    <w:multiLevelType w:val="multilevel"/>
    <w:tmpl w:val="B6128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1404F0"/>
    <w:multiLevelType w:val="hybridMultilevel"/>
    <w:tmpl w:val="1180C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D44737"/>
    <w:multiLevelType w:val="hybridMultilevel"/>
    <w:tmpl w:val="7B3E62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DCE50A6"/>
    <w:multiLevelType w:val="hybridMultilevel"/>
    <w:tmpl w:val="7CFC5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C45170"/>
    <w:multiLevelType w:val="hybridMultilevel"/>
    <w:tmpl w:val="E110C6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47E7940"/>
    <w:multiLevelType w:val="multilevel"/>
    <w:tmpl w:val="C5561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464435"/>
    <w:multiLevelType w:val="multilevel"/>
    <w:tmpl w:val="F5B0F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7D5A7E"/>
    <w:multiLevelType w:val="hybridMultilevel"/>
    <w:tmpl w:val="D0DE7B2E"/>
    <w:lvl w:ilvl="0" w:tplc="25CEBB26">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624653">
    <w:abstractNumId w:val="3"/>
  </w:num>
  <w:num w:numId="2" w16cid:durableId="525021516">
    <w:abstractNumId w:val="5"/>
  </w:num>
  <w:num w:numId="3" w16cid:durableId="864947721">
    <w:abstractNumId w:val="7"/>
  </w:num>
  <w:num w:numId="4" w16cid:durableId="859315497">
    <w:abstractNumId w:val="2"/>
  </w:num>
  <w:num w:numId="5" w16cid:durableId="276839854">
    <w:abstractNumId w:val="14"/>
  </w:num>
  <w:num w:numId="6" w16cid:durableId="898513689">
    <w:abstractNumId w:val="1"/>
  </w:num>
  <w:num w:numId="7" w16cid:durableId="845242887">
    <w:abstractNumId w:val="12"/>
  </w:num>
  <w:num w:numId="8" w16cid:durableId="544564904">
    <w:abstractNumId w:val="13"/>
  </w:num>
  <w:num w:numId="9" w16cid:durableId="293021739">
    <w:abstractNumId w:val="13"/>
    <w:lvlOverride w:ilvl="0"/>
    <w:lvlOverride w:ilvl="1"/>
    <w:lvlOverride w:ilvl="2"/>
    <w:lvlOverride w:ilvl="3"/>
    <w:lvlOverride w:ilvl="4"/>
    <w:lvlOverride w:ilvl="5"/>
    <w:lvlOverride w:ilvl="6"/>
    <w:lvlOverride w:ilvl="7"/>
    <w:lvlOverride w:ilvl="8"/>
  </w:num>
  <w:num w:numId="10" w16cid:durableId="2438148">
    <w:abstractNumId w:val="9"/>
  </w:num>
  <w:num w:numId="11" w16cid:durableId="1059859656">
    <w:abstractNumId w:val="10"/>
  </w:num>
  <w:num w:numId="12" w16cid:durableId="23135312">
    <w:abstractNumId w:val="8"/>
  </w:num>
  <w:num w:numId="13" w16cid:durableId="674765178">
    <w:abstractNumId w:val="4"/>
  </w:num>
  <w:num w:numId="14" w16cid:durableId="1339774381">
    <w:abstractNumId w:val="6"/>
  </w:num>
  <w:num w:numId="15" w16cid:durableId="1206331603">
    <w:abstractNumId w:val="11"/>
  </w:num>
  <w:num w:numId="16" w16cid:durableId="167047865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HÙNG QUỐC TUẤN">
    <w15:presenceInfo w15:providerId="AD" w15:userId="S::19127616@student.hcmus.edu.vn::b791b519-9f4f-4edd-8994-7a94c49c51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C09"/>
    <w:rsid w:val="002678D3"/>
    <w:rsid w:val="00282F15"/>
    <w:rsid w:val="002C023C"/>
    <w:rsid w:val="002E5A26"/>
    <w:rsid w:val="0041469D"/>
    <w:rsid w:val="00497C09"/>
    <w:rsid w:val="00584C57"/>
    <w:rsid w:val="006706D9"/>
    <w:rsid w:val="00677B7E"/>
    <w:rsid w:val="00770C85"/>
    <w:rsid w:val="009F4F24"/>
    <w:rsid w:val="00A57F51"/>
    <w:rsid w:val="00B46ACC"/>
    <w:rsid w:val="00C504A0"/>
    <w:rsid w:val="00C5366C"/>
    <w:rsid w:val="00DA4857"/>
    <w:rsid w:val="00E368FD"/>
    <w:rsid w:val="00F17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F135E"/>
  <w15:chartTrackingRefBased/>
  <w15:docId w15:val="{95F06A39-873D-4FB6-A99D-7CBA12D33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23C"/>
  </w:style>
  <w:style w:type="paragraph" w:styleId="Heading1">
    <w:name w:val="heading 1"/>
    <w:basedOn w:val="Normal"/>
    <w:next w:val="Normal"/>
    <w:link w:val="Heading1Char"/>
    <w:uiPriority w:val="9"/>
    <w:qFormat/>
    <w:rsid w:val="00497C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7C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7C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7C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7C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7C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7C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7C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7C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C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7C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7C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7C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7C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7C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7C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7C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7C09"/>
    <w:rPr>
      <w:rFonts w:eastAsiaTheme="majorEastAsia" w:cstheme="majorBidi"/>
      <w:color w:val="272727" w:themeColor="text1" w:themeTint="D8"/>
    </w:rPr>
  </w:style>
  <w:style w:type="paragraph" w:styleId="Title">
    <w:name w:val="Title"/>
    <w:basedOn w:val="Normal"/>
    <w:next w:val="Normal"/>
    <w:link w:val="TitleChar"/>
    <w:uiPriority w:val="10"/>
    <w:qFormat/>
    <w:rsid w:val="00497C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7C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7C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7C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7C09"/>
    <w:pPr>
      <w:spacing w:before="160"/>
      <w:jc w:val="center"/>
    </w:pPr>
    <w:rPr>
      <w:i/>
      <w:iCs/>
      <w:color w:val="404040" w:themeColor="text1" w:themeTint="BF"/>
    </w:rPr>
  </w:style>
  <w:style w:type="character" w:customStyle="1" w:styleId="QuoteChar">
    <w:name w:val="Quote Char"/>
    <w:basedOn w:val="DefaultParagraphFont"/>
    <w:link w:val="Quote"/>
    <w:uiPriority w:val="29"/>
    <w:rsid w:val="00497C09"/>
    <w:rPr>
      <w:i/>
      <w:iCs/>
      <w:color w:val="404040" w:themeColor="text1" w:themeTint="BF"/>
    </w:rPr>
  </w:style>
  <w:style w:type="paragraph" w:styleId="ListParagraph">
    <w:name w:val="List Paragraph"/>
    <w:basedOn w:val="Normal"/>
    <w:uiPriority w:val="34"/>
    <w:qFormat/>
    <w:rsid w:val="00497C09"/>
    <w:pPr>
      <w:ind w:left="720"/>
      <w:contextualSpacing/>
    </w:pPr>
  </w:style>
  <w:style w:type="character" w:styleId="IntenseEmphasis">
    <w:name w:val="Intense Emphasis"/>
    <w:basedOn w:val="DefaultParagraphFont"/>
    <w:uiPriority w:val="21"/>
    <w:qFormat/>
    <w:rsid w:val="00497C09"/>
    <w:rPr>
      <w:i/>
      <w:iCs/>
      <w:color w:val="0F4761" w:themeColor="accent1" w:themeShade="BF"/>
    </w:rPr>
  </w:style>
  <w:style w:type="paragraph" w:styleId="IntenseQuote">
    <w:name w:val="Intense Quote"/>
    <w:basedOn w:val="Normal"/>
    <w:next w:val="Normal"/>
    <w:link w:val="IntenseQuoteChar"/>
    <w:uiPriority w:val="30"/>
    <w:qFormat/>
    <w:rsid w:val="00497C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7C09"/>
    <w:rPr>
      <w:i/>
      <w:iCs/>
      <w:color w:val="0F4761" w:themeColor="accent1" w:themeShade="BF"/>
    </w:rPr>
  </w:style>
  <w:style w:type="character" w:styleId="IntenseReference">
    <w:name w:val="Intense Reference"/>
    <w:basedOn w:val="DefaultParagraphFont"/>
    <w:uiPriority w:val="32"/>
    <w:qFormat/>
    <w:rsid w:val="00497C09"/>
    <w:rPr>
      <w:b/>
      <w:bCs/>
      <w:smallCaps/>
      <w:color w:val="0F4761" w:themeColor="accent1" w:themeShade="BF"/>
      <w:spacing w:val="5"/>
    </w:rPr>
  </w:style>
  <w:style w:type="character" w:styleId="PlaceholderText">
    <w:name w:val="Placeholder Text"/>
    <w:basedOn w:val="DefaultParagraphFont"/>
    <w:uiPriority w:val="99"/>
    <w:semiHidden/>
    <w:rsid w:val="00584C57"/>
    <w:rPr>
      <w:color w:val="666666"/>
    </w:rPr>
  </w:style>
  <w:style w:type="paragraph" w:styleId="Revision">
    <w:name w:val="Revision"/>
    <w:hidden/>
    <w:uiPriority w:val="99"/>
    <w:semiHidden/>
    <w:rsid w:val="002E5A26"/>
    <w:pPr>
      <w:spacing w:after="0" w:line="240" w:lineRule="auto"/>
    </w:pPr>
  </w:style>
  <w:style w:type="character" w:styleId="Hyperlink">
    <w:name w:val="Hyperlink"/>
    <w:basedOn w:val="DefaultParagraphFont"/>
    <w:uiPriority w:val="99"/>
    <w:unhideWhenUsed/>
    <w:rsid w:val="00C5366C"/>
    <w:rPr>
      <w:color w:val="467886" w:themeColor="hyperlink"/>
      <w:u w:val="single"/>
    </w:rPr>
  </w:style>
  <w:style w:type="character" w:styleId="UnresolvedMention">
    <w:name w:val="Unresolved Mention"/>
    <w:basedOn w:val="DefaultParagraphFont"/>
    <w:uiPriority w:val="99"/>
    <w:semiHidden/>
    <w:unhideWhenUsed/>
    <w:rsid w:val="00C536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29925">
      <w:bodyDiv w:val="1"/>
      <w:marLeft w:val="0"/>
      <w:marRight w:val="0"/>
      <w:marTop w:val="0"/>
      <w:marBottom w:val="0"/>
      <w:divBdr>
        <w:top w:val="none" w:sz="0" w:space="0" w:color="auto"/>
        <w:left w:val="none" w:sz="0" w:space="0" w:color="auto"/>
        <w:bottom w:val="none" w:sz="0" w:space="0" w:color="auto"/>
        <w:right w:val="none" w:sz="0" w:space="0" w:color="auto"/>
      </w:divBdr>
    </w:div>
    <w:div w:id="41440171">
      <w:bodyDiv w:val="1"/>
      <w:marLeft w:val="0"/>
      <w:marRight w:val="0"/>
      <w:marTop w:val="0"/>
      <w:marBottom w:val="0"/>
      <w:divBdr>
        <w:top w:val="none" w:sz="0" w:space="0" w:color="auto"/>
        <w:left w:val="none" w:sz="0" w:space="0" w:color="auto"/>
        <w:bottom w:val="none" w:sz="0" w:space="0" w:color="auto"/>
        <w:right w:val="none" w:sz="0" w:space="0" w:color="auto"/>
      </w:divBdr>
    </w:div>
    <w:div w:id="67121987">
      <w:bodyDiv w:val="1"/>
      <w:marLeft w:val="0"/>
      <w:marRight w:val="0"/>
      <w:marTop w:val="0"/>
      <w:marBottom w:val="0"/>
      <w:divBdr>
        <w:top w:val="none" w:sz="0" w:space="0" w:color="auto"/>
        <w:left w:val="none" w:sz="0" w:space="0" w:color="auto"/>
        <w:bottom w:val="none" w:sz="0" w:space="0" w:color="auto"/>
        <w:right w:val="none" w:sz="0" w:space="0" w:color="auto"/>
      </w:divBdr>
    </w:div>
    <w:div w:id="229116153">
      <w:bodyDiv w:val="1"/>
      <w:marLeft w:val="0"/>
      <w:marRight w:val="0"/>
      <w:marTop w:val="0"/>
      <w:marBottom w:val="0"/>
      <w:divBdr>
        <w:top w:val="none" w:sz="0" w:space="0" w:color="auto"/>
        <w:left w:val="none" w:sz="0" w:space="0" w:color="auto"/>
        <w:bottom w:val="none" w:sz="0" w:space="0" w:color="auto"/>
        <w:right w:val="none" w:sz="0" w:space="0" w:color="auto"/>
      </w:divBdr>
    </w:div>
    <w:div w:id="249437505">
      <w:bodyDiv w:val="1"/>
      <w:marLeft w:val="0"/>
      <w:marRight w:val="0"/>
      <w:marTop w:val="0"/>
      <w:marBottom w:val="0"/>
      <w:divBdr>
        <w:top w:val="none" w:sz="0" w:space="0" w:color="auto"/>
        <w:left w:val="none" w:sz="0" w:space="0" w:color="auto"/>
        <w:bottom w:val="none" w:sz="0" w:space="0" w:color="auto"/>
        <w:right w:val="none" w:sz="0" w:space="0" w:color="auto"/>
      </w:divBdr>
    </w:div>
    <w:div w:id="255601136">
      <w:bodyDiv w:val="1"/>
      <w:marLeft w:val="0"/>
      <w:marRight w:val="0"/>
      <w:marTop w:val="0"/>
      <w:marBottom w:val="0"/>
      <w:divBdr>
        <w:top w:val="none" w:sz="0" w:space="0" w:color="auto"/>
        <w:left w:val="none" w:sz="0" w:space="0" w:color="auto"/>
        <w:bottom w:val="none" w:sz="0" w:space="0" w:color="auto"/>
        <w:right w:val="none" w:sz="0" w:space="0" w:color="auto"/>
      </w:divBdr>
    </w:div>
    <w:div w:id="277951768">
      <w:bodyDiv w:val="1"/>
      <w:marLeft w:val="0"/>
      <w:marRight w:val="0"/>
      <w:marTop w:val="0"/>
      <w:marBottom w:val="0"/>
      <w:divBdr>
        <w:top w:val="none" w:sz="0" w:space="0" w:color="auto"/>
        <w:left w:val="none" w:sz="0" w:space="0" w:color="auto"/>
        <w:bottom w:val="none" w:sz="0" w:space="0" w:color="auto"/>
        <w:right w:val="none" w:sz="0" w:space="0" w:color="auto"/>
      </w:divBdr>
      <w:divsChild>
        <w:div w:id="598492489">
          <w:marLeft w:val="0"/>
          <w:marRight w:val="0"/>
          <w:marTop w:val="0"/>
          <w:marBottom w:val="0"/>
          <w:divBdr>
            <w:top w:val="none" w:sz="0" w:space="0" w:color="auto"/>
            <w:left w:val="none" w:sz="0" w:space="0" w:color="auto"/>
            <w:bottom w:val="none" w:sz="0" w:space="0" w:color="auto"/>
            <w:right w:val="none" w:sz="0" w:space="0" w:color="auto"/>
          </w:divBdr>
          <w:divsChild>
            <w:div w:id="2002847984">
              <w:marLeft w:val="0"/>
              <w:marRight w:val="0"/>
              <w:marTop w:val="0"/>
              <w:marBottom w:val="0"/>
              <w:divBdr>
                <w:top w:val="none" w:sz="0" w:space="0" w:color="auto"/>
                <w:left w:val="none" w:sz="0" w:space="0" w:color="auto"/>
                <w:bottom w:val="none" w:sz="0" w:space="0" w:color="auto"/>
                <w:right w:val="none" w:sz="0" w:space="0" w:color="auto"/>
              </w:divBdr>
            </w:div>
            <w:div w:id="1567910772">
              <w:marLeft w:val="0"/>
              <w:marRight w:val="0"/>
              <w:marTop w:val="0"/>
              <w:marBottom w:val="0"/>
              <w:divBdr>
                <w:top w:val="none" w:sz="0" w:space="0" w:color="auto"/>
                <w:left w:val="none" w:sz="0" w:space="0" w:color="auto"/>
                <w:bottom w:val="none" w:sz="0" w:space="0" w:color="auto"/>
                <w:right w:val="none" w:sz="0" w:space="0" w:color="auto"/>
              </w:divBdr>
            </w:div>
            <w:div w:id="1737119982">
              <w:marLeft w:val="0"/>
              <w:marRight w:val="0"/>
              <w:marTop w:val="0"/>
              <w:marBottom w:val="0"/>
              <w:divBdr>
                <w:top w:val="none" w:sz="0" w:space="0" w:color="auto"/>
                <w:left w:val="none" w:sz="0" w:space="0" w:color="auto"/>
                <w:bottom w:val="none" w:sz="0" w:space="0" w:color="auto"/>
                <w:right w:val="none" w:sz="0" w:space="0" w:color="auto"/>
              </w:divBdr>
            </w:div>
            <w:div w:id="115652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5542">
      <w:bodyDiv w:val="1"/>
      <w:marLeft w:val="0"/>
      <w:marRight w:val="0"/>
      <w:marTop w:val="0"/>
      <w:marBottom w:val="0"/>
      <w:divBdr>
        <w:top w:val="none" w:sz="0" w:space="0" w:color="auto"/>
        <w:left w:val="none" w:sz="0" w:space="0" w:color="auto"/>
        <w:bottom w:val="none" w:sz="0" w:space="0" w:color="auto"/>
        <w:right w:val="none" w:sz="0" w:space="0" w:color="auto"/>
      </w:divBdr>
    </w:div>
    <w:div w:id="417101702">
      <w:bodyDiv w:val="1"/>
      <w:marLeft w:val="0"/>
      <w:marRight w:val="0"/>
      <w:marTop w:val="0"/>
      <w:marBottom w:val="0"/>
      <w:divBdr>
        <w:top w:val="none" w:sz="0" w:space="0" w:color="auto"/>
        <w:left w:val="none" w:sz="0" w:space="0" w:color="auto"/>
        <w:bottom w:val="none" w:sz="0" w:space="0" w:color="auto"/>
        <w:right w:val="none" w:sz="0" w:space="0" w:color="auto"/>
      </w:divBdr>
    </w:div>
    <w:div w:id="491608819">
      <w:bodyDiv w:val="1"/>
      <w:marLeft w:val="0"/>
      <w:marRight w:val="0"/>
      <w:marTop w:val="0"/>
      <w:marBottom w:val="0"/>
      <w:divBdr>
        <w:top w:val="none" w:sz="0" w:space="0" w:color="auto"/>
        <w:left w:val="none" w:sz="0" w:space="0" w:color="auto"/>
        <w:bottom w:val="none" w:sz="0" w:space="0" w:color="auto"/>
        <w:right w:val="none" w:sz="0" w:space="0" w:color="auto"/>
      </w:divBdr>
    </w:div>
    <w:div w:id="567615559">
      <w:bodyDiv w:val="1"/>
      <w:marLeft w:val="0"/>
      <w:marRight w:val="0"/>
      <w:marTop w:val="0"/>
      <w:marBottom w:val="0"/>
      <w:divBdr>
        <w:top w:val="none" w:sz="0" w:space="0" w:color="auto"/>
        <w:left w:val="none" w:sz="0" w:space="0" w:color="auto"/>
        <w:bottom w:val="none" w:sz="0" w:space="0" w:color="auto"/>
        <w:right w:val="none" w:sz="0" w:space="0" w:color="auto"/>
      </w:divBdr>
    </w:div>
    <w:div w:id="592475808">
      <w:bodyDiv w:val="1"/>
      <w:marLeft w:val="0"/>
      <w:marRight w:val="0"/>
      <w:marTop w:val="0"/>
      <w:marBottom w:val="0"/>
      <w:divBdr>
        <w:top w:val="none" w:sz="0" w:space="0" w:color="auto"/>
        <w:left w:val="none" w:sz="0" w:space="0" w:color="auto"/>
        <w:bottom w:val="none" w:sz="0" w:space="0" w:color="auto"/>
        <w:right w:val="none" w:sz="0" w:space="0" w:color="auto"/>
      </w:divBdr>
    </w:div>
    <w:div w:id="600186735">
      <w:bodyDiv w:val="1"/>
      <w:marLeft w:val="0"/>
      <w:marRight w:val="0"/>
      <w:marTop w:val="0"/>
      <w:marBottom w:val="0"/>
      <w:divBdr>
        <w:top w:val="none" w:sz="0" w:space="0" w:color="auto"/>
        <w:left w:val="none" w:sz="0" w:space="0" w:color="auto"/>
        <w:bottom w:val="none" w:sz="0" w:space="0" w:color="auto"/>
        <w:right w:val="none" w:sz="0" w:space="0" w:color="auto"/>
      </w:divBdr>
      <w:divsChild>
        <w:div w:id="2021809313">
          <w:marLeft w:val="0"/>
          <w:marRight w:val="0"/>
          <w:marTop w:val="0"/>
          <w:marBottom w:val="0"/>
          <w:divBdr>
            <w:top w:val="none" w:sz="0" w:space="0" w:color="auto"/>
            <w:left w:val="none" w:sz="0" w:space="0" w:color="auto"/>
            <w:bottom w:val="none" w:sz="0" w:space="0" w:color="auto"/>
            <w:right w:val="none" w:sz="0" w:space="0" w:color="auto"/>
          </w:divBdr>
          <w:divsChild>
            <w:div w:id="15364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534061">
      <w:bodyDiv w:val="1"/>
      <w:marLeft w:val="0"/>
      <w:marRight w:val="0"/>
      <w:marTop w:val="0"/>
      <w:marBottom w:val="0"/>
      <w:divBdr>
        <w:top w:val="none" w:sz="0" w:space="0" w:color="auto"/>
        <w:left w:val="none" w:sz="0" w:space="0" w:color="auto"/>
        <w:bottom w:val="none" w:sz="0" w:space="0" w:color="auto"/>
        <w:right w:val="none" w:sz="0" w:space="0" w:color="auto"/>
      </w:divBdr>
      <w:divsChild>
        <w:div w:id="30811139">
          <w:marLeft w:val="0"/>
          <w:marRight w:val="0"/>
          <w:marTop w:val="0"/>
          <w:marBottom w:val="0"/>
          <w:divBdr>
            <w:top w:val="none" w:sz="0" w:space="0" w:color="auto"/>
            <w:left w:val="none" w:sz="0" w:space="0" w:color="auto"/>
            <w:bottom w:val="none" w:sz="0" w:space="0" w:color="auto"/>
            <w:right w:val="none" w:sz="0" w:space="0" w:color="auto"/>
          </w:divBdr>
          <w:divsChild>
            <w:div w:id="68860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460697">
      <w:bodyDiv w:val="1"/>
      <w:marLeft w:val="0"/>
      <w:marRight w:val="0"/>
      <w:marTop w:val="0"/>
      <w:marBottom w:val="0"/>
      <w:divBdr>
        <w:top w:val="none" w:sz="0" w:space="0" w:color="auto"/>
        <w:left w:val="none" w:sz="0" w:space="0" w:color="auto"/>
        <w:bottom w:val="none" w:sz="0" w:space="0" w:color="auto"/>
        <w:right w:val="none" w:sz="0" w:space="0" w:color="auto"/>
      </w:divBdr>
      <w:divsChild>
        <w:div w:id="1946762886">
          <w:marLeft w:val="0"/>
          <w:marRight w:val="0"/>
          <w:marTop w:val="0"/>
          <w:marBottom w:val="0"/>
          <w:divBdr>
            <w:top w:val="none" w:sz="0" w:space="0" w:color="auto"/>
            <w:left w:val="none" w:sz="0" w:space="0" w:color="auto"/>
            <w:bottom w:val="none" w:sz="0" w:space="0" w:color="auto"/>
            <w:right w:val="none" w:sz="0" w:space="0" w:color="auto"/>
          </w:divBdr>
          <w:divsChild>
            <w:div w:id="179424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38281">
      <w:bodyDiv w:val="1"/>
      <w:marLeft w:val="0"/>
      <w:marRight w:val="0"/>
      <w:marTop w:val="0"/>
      <w:marBottom w:val="0"/>
      <w:divBdr>
        <w:top w:val="none" w:sz="0" w:space="0" w:color="auto"/>
        <w:left w:val="none" w:sz="0" w:space="0" w:color="auto"/>
        <w:bottom w:val="none" w:sz="0" w:space="0" w:color="auto"/>
        <w:right w:val="none" w:sz="0" w:space="0" w:color="auto"/>
      </w:divBdr>
    </w:div>
    <w:div w:id="882131206">
      <w:bodyDiv w:val="1"/>
      <w:marLeft w:val="0"/>
      <w:marRight w:val="0"/>
      <w:marTop w:val="0"/>
      <w:marBottom w:val="0"/>
      <w:divBdr>
        <w:top w:val="none" w:sz="0" w:space="0" w:color="auto"/>
        <w:left w:val="none" w:sz="0" w:space="0" w:color="auto"/>
        <w:bottom w:val="none" w:sz="0" w:space="0" w:color="auto"/>
        <w:right w:val="none" w:sz="0" w:space="0" w:color="auto"/>
      </w:divBdr>
    </w:div>
    <w:div w:id="897401022">
      <w:bodyDiv w:val="1"/>
      <w:marLeft w:val="0"/>
      <w:marRight w:val="0"/>
      <w:marTop w:val="0"/>
      <w:marBottom w:val="0"/>
      <w:divBdr>
        <w:top w:val="none" w:sz="0" w:space="0" w:color="auto"/>
        <w:left w:val="none" w:sz="0" w:space="0" w:color="auto"/>
        <w:bottom w:val="none" w:sz="0" w:space="0" w:color="auto"/>
        <w:right w:val="none" w:sz="0" w:space="0" w:color="auto"/>
      </w:divBdr>
      <w:divsChild>
        <w:div w:id="971253377">
          <w:marLeft w:val="0"/>
          <w:marRight w:val="0"/>
          <w:marTop w:val="0"/>
          <w:marBottom w:val="0"/>
          <w:divBdr>
            <w:top w:val="none" w:sz="0" w:space="0" w:color="auto"/>
            <w:left w:val="none" w:sz="0" w:space="0" w:color="auto"/>
            <w:bottom w:val="none" w:sz="0" w:space="0" w:color="auto"/>
            <w:right w:val="none" w:sz="0" w:space="0" w:color="auto"/>
          </w:divBdr>
          <w:divsChild>
            <w:div w:id="150308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4099">
      <w:bodyDiv w:val="1"/>
      <w:marLeft w:val="0"/>
      <w:marRight w:val="0"/>
      <w:marTop w:val="0"/>
      <w:marBottom w:val="0"/>
      <w:divBdr>
        <w:top w:val="none" w:sz="0" w:space="0" w:color="auto"/>
        <w:left w:val="none" w:sz="0" w:space="0" w:color="auto"/>
        <w:bottom w:val="none" w:sz="0" w:space="0" w:color="auto"/>
        <w:right w:val="none" w:sz="0" w:space="0" w:color="auto"/>
      </w:divBdr>
    </w:div>
    <w:div w:id="1012881894">
      <w:bodyDiv w:val="1"/>
      <w:marLeft w:val="0"/>
      <w:marRight w:val="0"/>
      <w:marTop w:val="0"/>
      <w:marBottom w:val="0"/>
      <w:divBdr>
        <w:top w:val="none" w:sz="0" w:space="0" w:color="auto"/>
        <w:left w:val="none" w:sz="0" w:space="0" w:color="auto"/>
        <w:bottom w:val="none" w:sz="0" w:space="0" w:color="auto"/>
        <w:right w:val="none" w:sz="0" w:space="0" w:color="auto"/>
      </w:divBdr>
    </w:div>
    <w:div w:id="1086150337">
      <w:bodyDiv w:val="1"/>
      <w:marLeft w:val="0"/>
      <w:marRight w:val="0"/>
      <w:marTop w:val="0"/>
      <w:marBottom w:val="0"/>
      <w:divBdr>
        <w:top w:val="none" w:sz="0" w:space="0" w:color="auto"/>
        <w:left w:val="none" w:sz="0" w:space="0" w:color="auto"/>
        <w:bottom w:val="none" w:sz="0" w:space="0" w:color="auto"/>
        <w:right w:val="none" w:sz="0" w:space="0" w:color="auto"/>
      </w:divBdr>
    </w:div>
    <w:div w:id="1183935978">
      <w:bodyDiv w:val="1"/>
      <w:marLeft w:val="0"/>
      <w:marRight w:val="0"/>
      <w:marTop w:val="0"/>
      <w:marBottom w:val="0"/>
      <w:divBdr>
        <w:top w:val="none" w:sz="0" w:space="0" w:color="auto"/>
        <w:left w:val="none" w:sz="0" w:space="0" w:color="auto"/>
        <w:bottom w:val="none" w:sz="0" w:space="0" w:color="auto"/>
        <w:right w:val="none" w:sz="0" w:space="0" w:color="auto"/>
      </w:divBdr>
    </w:div>
    <w:div w:id="1214346275">
      <w:bodyDiv w:val="1"/>
      <w:marLeft w:val="0"/>
      <w:marRight w:val="0"/>
      <w:marTop w:val="0"/>
      <w:marBottom w:val="0"/>
      <w:divBdr>
        <w:top w:val="none" w:sz="0" w:space="0" w:color="auto"/>
        <w:left w:val="none" w:sz="0" w:space="0" w:color="auto"/>
        <w:bottom w:val="none" w:sz="0" w:space="0" w:color="auto"/>
        <w:right w:val="none" w:sz="0" w:space="0" w:color="auto"/>
      </w:divBdr>
    </w:div>
    <w:div w:id="1262764827">
      <w:bodyDiv w:val="1"/>
      <w:marLeft w:val="0"/>
      <w:marRight w:val="0"/>
      <w:marTop w:val="0"/>
      <w:marBottom w:val="0"/>
      <w:divBdr>
        <w:top w:val="none" w:sz="0" w:space="0" w:color="auto"/>
        <w:left w:val="none" w:sz="0" w:space="0" w:color="auto"/>
        <w:bottom w:val="none" w:sz="0" w:space="0" w:color="auto"/>
        <w:right w:val="none" w:sz="0" w:space="0" w:color="auto"/>
      </w:divBdr>
      <w:divsChild>
        <w:div w:id="258565449">
          <w:marLeft w:val="0"/>
          <w:marRight w:val="0"/>
          <w:marTop w:val="0"/>
          <w:marBottom w:val="0"/>
          <w:divBdr>
            <w:top w:val="none" w:sz="0" w:space="0" w:color="auto"/>
            <w:left w:val="none" w:sz="0" w:space="0" w:color="auto"/>
            <w:bottom w:val="none" w:sz="0" w:space="0" w:color="auto"/>
            <w:right w:val="none" w:sz="0" w:space="0" w:color="auto"/>
          </w:divBdr>
          <w:divsChild>
            <w:div w:id="141682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8271">
      <w:bodyDiv w:val="1"/>
      <w:marLeft w:val="0"/>
      <w:marRight w:val="0"/>
      <w:marTop w:val="0"/>
      <w:marBottom w:val="0"/>
      <w:divBdr>
        <w:top w:val="none" w:sz="0" w:space="0" w:color="auto"/>
        <w:left w:val="none" w:sz="0" w:space="0" w:color="auto"/>
        <w:bottom w:val="none" w:sz="0" w:space="0" w:color="auto"/>
        <w:right w:val="none" w:sz="0" w:space="0" w:color="auto"/>
      </w:divBdr>
    </w:div>
    <w:div w:id="1292399607">
      <w:bodyDiv w:val="1"/>
      <w:marLeft w:val="0"/>
      <w:marRight w:val="0"/>
      <w:marTop w:val="0"/>
      <w:marBottom w:val="0"/>
      <w:divBdr>
        <w:top w:val="none" w:sz="0" w:space="0" w:color="auto"/>
        <w:left w:val="none" w:sz="0" w:space="0" w:color="auto"/>
        <w:bottom w:val="none" w:sz="0" w:space="0" w:color="auto"/>
        <w:right w:val="none" w:sz="0" w:space="0" w:color="auto"/>
      </w:divBdr>
    </w:div>
    <w:div w:id="1315988273">
      <w:bodyDiv w:val="1"/>
      <w:marLeft w:val="0"/>
      <w:marRight w:val="0"/>
      <w:marTop w:val="0"/>
      <w:marBottom w:val="0"/>
      <w:divBdr>
        <w:top w:val="none" w:sz="0" w:space="0" w:color="auto"/>
        <w:left w:val="none" w:sz="0" w:space="0" w:color="auto"/>
        <w:bottom w:val="none" w:sz="0" w:space="0" w:color="auto"/>
        <w:right w:val="none" w:sz="0" w:space="0" w:color="auto"/>
      </w:divBdr>
    </w:div>
    <w:div w:id="1416053535">
      <w:bodyDiv w:val="1"/>
      <w:marLeft w:val="0"/>
      <w:marRight w:val="0"/>
      <w:marTop w:val="0"/>
      <w:marBottom w:val="0"/>
      <w:divBdr>
        <w:top w:val="none" w:sz="0" w:space="0" w:color="auto"/>
        <w:left w:val="none" w:sz="0" w:space="0" w:color="auto"/>
        <w:bottom w:val="none" w:sz="0" w:space="0" w:color="auto"/>
        <w:right w:val="none" w:sz="0" w:space="0" w:color="auto"/>
      </w:divBdr>
      <w:divsChild>
        <w:div w:id="2008046537">
          <w:marLeft w:val="0"/>
          <w:marRight w:val="0"/>
          <w:marTop w:val="0"/>
          <w:marBottom w:val="0"/>
          <w:divBdr>
            <w:top w:val="none" w:sz="0" w:space="0" w:color="auto"/>
            <w:left w:val="none" w:sz="0" w:space="0" w:color="auto"/>
            <w:bottom w:val="none" w:sz="0" w:space="0" w:color="auto"/>
            <w:right w:val="none" w:sz="0" w:space="0" w:color="auto"/>
          </w:divBdr>
          <w:divsChild>
            <w:div w:id="139292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77258">
      <w:bodyDiv w:val="1"/>
      <w:marLeft w:val="0"/>
      <w:marRight w:val="0"/>
      <w:marTop w:val="0"/>
      <w:marBottom w:val="0"/>
      <w:divBdr>
        <w:top w:val="none" w:sz="0" w:space="0" w:color="auto"/>
        <w:left w:val="none" w:sz="0" w:space="0" w:color="auto"/>
        <w:bottom w:val="none" w:sz="0" w:space="0" w:color="auto"/>
        <w:right w:val="none" w:sz="0" w:space="0" w:color="auto"/>
      </w:divBdr>
    </w:div>
    <w:div w:id="1848060164">
      <w:bodyDiv w:val="1"/>
      <w:marLeft w:val="0"/>
      <w:marRight w:val="0"/>
      <w:marTop w:val="0"/>
      <w:marBottom w:val="0"/>
      <w:divBdr>
        <w:top w:val="none" w:sz="0" w:space="0" w:color="auto"/>
        <w:left w:val="none" w:sz="0" w:space="0" w:color="auto"/>
        <w:bottom w:val="none" w:sz="0" w:space="0" w:color="auto"/>
        <w:right w:val="none" w:sz="0" w:space="0" w:color="auto"/>
      </w:divBdr>
    </w:div>
    <w:div w:id="1981879101">
      <w:bodyDiv w:val="1"/>
      <w:marLeft w:val="0"/>
      <w:marRight w:val="0"/>
      <w:marTop w:val="0"/>
      <w:marBottom w:val="0"/>
      <w:divBdr>
        <w:top w:val="none" w:sz="0" w:space="0" w:color="auto"/>
        <w:left w:val="none" w:sz="0" w:space="0" w:color="auto"/>
        <w:bottom w:val="none" w:sz="0" w:space="0" w:color="auto"/>
        <w:right w:val="none" w:sz="0" w:space="0" w:color="auto"/>
      </w:divBdr>
    </w:div>
    <w:div w:id="1987318399">
      <w:bodyDiv w:val="1"/>
      <w:marLeft w:val="0"/>
      <w:marRight w:val="0"/>
      <w:marTop w:val="0"/>
      <w:marBottom w:val="0"/>
      <w:divBdr>
        <w:top w:val="none" w:sz="0" w:space="0" w:color="auto"/>
        <w:left w:val="none" w:sz="0" w:space="0" w:color="auto"/>
        <w:bottom w:val="none" w:sz="0" w:space="0" w:color="auto"/>
        <w:right w:val="none" w:sz="0" w:space="0" w:color="auto"/>
      </w:divBdr>
    </w:div>
    <w:div w:id="1994487220">
      <w:bodyDiv w:val="1"/>
      <w:marLeft w:val="0"/>
      <w:marRight w:val="0"/>
      <w:marTop w:val="0"/>
      <w:marBottom w:val="0"/>
      <w:divBdr>
        <w:top w:val="none" w:sz="0" w:space="0" w:color="auto"/>
        <w:left w:val="none" w:sz="0" w:space="0" w:color="auto"/>
        <w:bottom w:val="none" w:sz="0" w:space="0" w:color="auto"/>
        <w:right w:val="none" w:sz="0" w:space="0" w:color="auto"/>
      </w:divBdr>
      <w:divsChild>
        <w:div w:id="786237413">
          <w:marLeft w:val="0"/>
          <w:marRight w:val="0"/>
          <w:marTop w:val="0"/>
          <w:marBottom w:val="0"/>
          <w:divBdr>
            <w:top w:val="none" w:sz="0" w:space="0" w:color="auto"/>
            <w:left w:val="none" w:sz="0" w:space="0" w:color="auto"/>
            <w:bottom w:val="none" w:sz="0" w:space="0" w:color="auto"/>
            <w:right w:val="none" w:sz="0" w:space="0" w:color="auto"/>
          </w:divBdr>
          <w:divsChild>
            <w:div w:id="126171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91851">
      <w:bodyDiv w:val="1"/>
      <w:marLeft w:val="0"/>
      <w:marRight w:val="0"/>
      <w:marTop w:val="0"/>
      <w:marBottom w:val="0"/>
      <w:divBdr>
        <w:top w:val="none" w:sz="0" w:space="0" w:color="auto"/>
        <w:left w:val="none" w:sz="0" w:space="0" w:color="auto"/>
        <w:bottom w:val="none" w:sz="0" w:space="0" w:color="auto"/>
        <w:right w:val="none" w:sz="0" w:space="0" w:color="auto"/>
      </w:divBdr>
      <w:divsChild>
        <w:div w:id="1422027002">
          <w:marLeft w:val="0"/>
          <w:marRight w:val="0"/>
          <w:marTop w:val="0"/>
          <w:marBottom w:val="0"/>
          <w:divBdr>
            <w:top w:val="none" w:sz="0" w:space="0" w:color="auto"/>
            <w:left w:val="none" w:sz="0" w:space="0" w:color="auto"/>
            <w:bottom w:val="none" w:sz="0" w:space="0" w:color="auto"/>
            <w:right w:val="none" w:sz="0" w:space="0" w:color="auto"/>
          </w:divBdr>
          <w:divsChild>
            <w:div w:id="129355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46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B0E0C9-917F-4C33-956D-36545E1E1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6</Pages>
  <Words>688</Words>
  <Characters>3924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PHÙNG QUỐC TUẤN</dc:creator>
  <cp:keywords/>
  <dc:description/>
  <cp:lastModifiedBy>PHÙNG QUỐC TUẤN</cp:lastModifiedBy>
  <cp:revision>4</cp:revision>
  <cp:lastPrinted>2025-02-19T18:47:00Z</cp:lastPrinted>
  <dcterms:created xsi:type="dcterms:W3CDTF">2025-02-19T17:25:00Z</dcterms:created>
  <dcterms:modified xsi:type="dcterms:W3CDTF">2025-02-19T18:47:00Z</dcterms:modified>
</cp:coreProperties>
</file>